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731C" w14:textId="0162E64C" w:rsidR="00322D6F" w:rsidRPr="00322D6F" w:rsidRDefault="00322D6F">
      <w:pPr>
        <w:rPr>
          <w:ins w:id="0" w:author="joseph kibira" w:date="2021-09-09T08:21:00Z"/>
          <w:b/>
          <w:bCs/>
          <w:rPrChange w:id="1" w:author="joseph kibira" w:date="2021-09-09T08:21:00Z">
            <w:rPr>
              <w:ins w:id="2" w:author="joseph kibira" w:date="2021-09-09T08:21:00Z"/>
            </w:rPr>
          </w:rPrChange>
        </w:rPr>
      </w:pPr>
      <w:ins w:id="3" w:author="joseph kibira" w:date="2021-09-09T08:21:00Z">
        <w:r w:rsidRPr="00322D6F">
          <w:rPr>
            <w:b/>
            <w:bCs/>
            <w:rPrChange w:id="4" w:author="joseph kibira" w:date="2021-09-09T08:21:00Z">
              <w:rPr/>
            </w:rPrChange>
          </w:rPr>
          <w:t>SUMMARY OF THE MATHEMATICAL BACKGROUND</w:t>
        </w:r>
      </w:ins>
    </w:p>
    <w:p w14:paraId="086D06B0" w14:textId="77777777" w:rsidR="00322D6F" w:rsidRDefault="00322D6F" w:rsidP="00322D6F">
      <w:pPr>
        <w:pStyle w:val="Heading1"/>
        <w:ind w:left="566" w:hanging="581"/>
        <w:rPr>
          <w:ins w:id="5" w:author="joseph kibira" w:date="2021-09-09T08:21:00Z"/>
        </w:rPr>
      </w:pPr>
      <w:ins w:id="6" w:author="joseph kibira" w:date="2021-09-09T08:21:00Z">
        <w:r>
          <w:t>Mathematical formulations</w:t>
        </w:r>
      </w:ins>
    </w:p>
    <w:p w14:paraId="59A633C6" w14:textId="77777777" w:rsidR="00322D6F" w:rsidRDefault="00322D6F" w:rsidP="00322D6F">
      <w:pPr>
        <w:spacing w:after="412"/>
        <w:ind w:left="-5"/>
        <w:rPr>
          <w:ins w:id="7" w:author="joseph kibira" w:date="2021-09-09T08:21:00Z"/>
        </w:rPr>
      </w:pPr>
      <w:ins w:id="8" w:author="joseph kibira" w:date="2021-09-09T08:21:00Z">
        <w:r>
          <w:t xml:space="preserve">In this section, we present the two formulations used in this article to model and solve the MDVRP, namely a vehicle-flow and a set-partitioning formulation. These two formulations of the problem are exploited at different stages of the algorithm. More precisely, the </w:t>
        </w:r>
        <w:proofErr w:type="spellStart"/>
        <w:r>
          <w:t>vehicleflow</w:t>
        </w:r>
        <w:proofErr w:type="spellEnd"/>
        <w:r>
          <w:t xml:space="preserve"> formulation is used to derive a lower bound quickly and perform variable fixing. The set-partitioning formulation is then considered using the reduced network produced by the variable fixing procedure performed before.</w:t>
        </w:r>
      </w:ins>
    </w:p>
    <w:p w14:paraId="581D28B7" w14:textId="77777777" w:rsidR="00322D6F" w:rsidRDefault="00322D6F" w:rsidP="00322D6F">
      <w:pPr>
        <w:pStyle w:val="Heading2"/>
        <w:ind w:left="719" w:hanging="734"/>
        <w:rPr>
          <w:ins w:id="9" w:author="joseph kibira" w:date="2021-09-09T08:21:00Z"/>
        </w:rPr>
      </w:pPr>
      <w:ins w:id="10" w:author="joseph kibira" w:date="2021-09-09T08:21:00Z">
        <w:r>
          <w:t>Vehicle-flow formulation of the MDVRP</w:t>
        </w:r>
      </w:ins>
    </w:p>
    <w:p w14:paraId="71AFE2FF" w14:textId="77777777" w:rsidR="00322D6F" w:rsidRDefault="00322D6F" w:rsidP="00322D6F">
      <w:pPr>
        <w:ind w:left="-5"/>
        <w:rPr>
          <w:ins w:id="11" w:author="joseph kibira" w:date="2021-09-09T08:21:00Z"/>
        </w:rPr>
      </w:pPr>
      <w:ins w:id="12" w:author="joseph kibira" w:date="2021-09-09T08:21:00Z">
        <w:r>
          <w:t xml:space="preserve">For every depot </w:t>
        </w:r>
        <w:proofErr w:type="spellStart"/>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xml:space="preserve">∈ D </w:t>
        </w:r>
        <w:r>
          <w:t xml:space="preserve">and customer </w:t>
        </w:r>
        <w:r>
          <w:rPr>
            <w:rFonts w:ascii="Cambria" w:eastAsia="Cambria" w:hAnsi="Cambria" w:cs="Cambria"/>
            <w:i/>
          </w:rPr>
          <w:t xml:space="preserve">j </w:t>
        </w:r>
        <w:r>
          <w:rPr>
            <w:rFonts w:ascii="Cambria" w:eastAsia="Cambria" w:hAnsi="Cambria" w:cs="Cambria"/>
          </w:rPr>
          <w:t>∈ C</w:t>
        </w:r>
        <w:r>
          <w:t xml:space="preserve">, let </w:t>
        </w:r>
        <w:proofErr w:type="spellStart"/>
        <w:r>
          <w:rPr>
            <w:rFonts w:ascii="Cambria" w:eastAsia="Cambria" w:hAnsi="Cambria" w:cs="Cambria"/>
            <w:i/>
          </w:rPr>
          <w:t>y</w:t>
        </w:r>
        <w:r>
          <w:rPr>
            <w:rFonts w:ascii="Cambria" w:eastAsia="Cambria" w:hAnsi="Cambria" w:cs="Cambria"/>
            <w:i/>
            <w:vertAlign w:val="subscript"/>
          </w:rPr>
          <w:t>ij</w:t>
        </w:r>
        <w:proofErr w:type="spellEnd"/>
        <w:r>
          <w:rPr>
            <w:rFonts w:ascii="Cambria" w:eastAsia="Cambria" w:hAnsi="Cambria" w:cs="Cambria"/>
            <w:i/>
            <w:vertAlign w:val="subscript"/>
          </w:rPr>
          <w:t xml:space="preserve"> </w:t>
        </w:r>
        <w:r>
          <w:t xml:space="preserve">be a binary variable equal to 1 </w:t>
        </w:r>
        <w:proofErr w:type="spellStart"/>
        <w:r>
          <w:t>iff</w:t>
        </w:r>
        <w:proofErr w:type="spellEnd"/>
        <w:r>
          <w:t xml:space="preserve"> </w:t>
        </w:r>
        <w:r>
          <w:rPr>
            <w:rFonts w:ascii="Cambria" w:eastAsia="Cambria" w:hAnsi="Cambria" w:cs="Cambria"/>
            <w:i/>
          </w:rPr>
          <w:t xml:space="preserve">j </w:t>
        </w:r>
        <w:r>
          <w:t xml:space="preserve">is served by a single-vehicle route departing from depot </w:t>
        </w:r>
        <w:proofErr w:type="spellStart"/>
        <w:r>
          <w:rPr>
            <w:rFonts w:ascii="Cambria" w:eastAsia="Cambria" w:hAnsi="Cambria" w:cs="Cambria"/>
            <w:i/>
          </w:rPr>
          <w:t>i</w:t>
        </w:r>
        <w:proofErr w:type="spellEnd"/>
        <w:r>
          <w:t xml:space="preserve">. For every </w:t>
        </w:r>
        <w:r>
          <w:rPr>
            <w:rFonts w:ascii="Cambria" w:eastAsia="Cambria" w:hAnsi="Cambria" w:cs="Cambria"/>
            <w:i/>
          </w:rPr>
          <w:t xml:space="preserve">e </w:t>
        </w:r>
        <w:r>
          <w:rPr>
            <w:rFonts w:ascii="Cambria" w:eastAsia="Cambria" w:hAnsi="Cambria" w:cs="Cambria"/>
          </w:rPr>
          <w:t xml:space="preserve">∈ </w:t>
        </w:r>
        <w:r>
          <w:rPr>
            <w:rFonts w:ascii="Cambria" w:eastAsia="Cambria" w:hAnsi="Cambria" w:cs="Cambria"/>
            <w:i/>
          </w:rPr>
          <w:t>E</w:t>
        </w:r>
        <w:r>
          <w:t xml:space="preserve">, we let </w:t>
        </w:r>
        <w:proofErr w:type="spellStart"/>
        <w:r>
          <w:rPr>
            <w:rFonts w:ascii="Cambria" w:eastAsia="Cambria" w:hAnsi="Cambria" w:cs="Cambria"/>
            <w:i/>
          </w:rPr>
          <w:t>x</w:t>
        </w:r>
        <w:r>
          <w:rPr>
            <w:rFonts w:ascii="Cambria" w:eastAsia="Cambria" w:hAnsi="Cambria" w:cs="Cambria"/>
            <w:i/>
            <w:vertAlign w:val="subscript"/>
          </w:rPr>
          <w:t>e</w:t>
        </w:r>
        <w:proofErr w:type="spellEnd"/>
        <w:r>
          <w:rPr>
            <w:rFonts w:ascii="Cambria" w:eastAsia="Cambria" w:hAnsi="Cambria" w:cs="Cambria"/>
            <w:i/>
            <w:vertAlign w:val="subscript"/>
          </w:rPr>
          <w:t xml:space="preserve"> </w:t>
        </w:r>
        <w:r>
          <w:t xml:space="preserve">be a binary variable equal to 1 </w:t>
        </w:r>
        <w:proofErr w:type="spellStart"/>
        <w:r>
          <w:t>iff</w:t>
        </w:r>
        <w:proofErr w:type="spellEnd"/>
        <w:r>
          <w:t xml:space="preserve"> edge </w:t>
        </w:r>
        <w:r>
          <w:rPr>
            <w:rFonts w:ascii="Cambria" w:eastAsia="Cambria" w:hAnsi="Cambria" w:cs="Cambria"/>
            <w:i/>
          </w:rPr>
          <w:t xml:space="preserve">e </w:t>
        </w:r>
        <w:r>
          <w:t xml:space="preserve">is used by a vehicle route visiting at least two customers. For a customer set </w:t>
        </w:r>
        <w:r>
          <w:rPr>
            <w:rFonts w:ascii="Cambria" w:eastAsia="Cambria" w:hAnsi="Cambria" w:cs="Cambria"/>
            <w:i/>
          </w:rPr>
          <w:t xml:space="preserve">S </w:t>
        </w:r>
        <w:r>
          <w:rPr>
            <w:rFonts w:ascii="Cambria" w:eastAsia="Cambria" w:hAnsi="Cambria" w:cs="Cambria"/>
          </w:rPr>
          <w:t>⊆ C</w:t>
        </w:r>
        <w:r>
          <w:t xml:space="preserve">, we let </w:t>
        </w:r>
        <w:r>
          <w:rPr>
            <w:rFonts w:ascii="Cambria" w:eastAsia="Cambria" w:hAnsi="Cambria" w:cs="Cambria"/>
            <w:i/>
          </w:rPr>
          <w:t>r</w:t>
        </w:r>
        <w:r>
          <w:t>(</w:t>
        </w:r>
        <w:r>
          <w:rPr>
            <w:rFonts w:ascii="Cambria" w:eastAsia="Cambria" w:hAnsi="Cambria" w:cs="Cambria"/>
            <w:i/>
          </w:rPr>
          <w:t>S</w:t>
        </w:r>
        <w:r>
          <w:t xml:space="preserve">) = </w:t>
        </w:r>
        <w:r>
          <w:rPr>
            <w:rFonts w:ascii="Cambria" w:eastAsia="Cambria" w:hAnsi="Cambria" w:cs="Cambria"/>
          </w:rPr>
          <w:t>⌈</w:t>
        </w:r>
        <w:r>
          <w:rPr>
            <w:rFonts w:ascii="Cambria" w:eastAsia="Cambria" w:hAnsi="Cambria" w:cs="Cambria"/>
            <w:i/>
          </w:rPr>
          <w:t>d</w:t>
        </w:r>
        <w:r>
          <w:t>(</w:t>
        </w:r>
        <w:r>
          <w:rPr>
            <w:rFonts w:ascii="Cambria" w:eastAsia="Cambria" w:hAnsi="Cambria" w:cs="Cambria"/>
            <w:i/>
          </w:rPr>
          <w:t>S</w:t>
        </w:r>
        <w:r>
          <w:t>)</w:t>
        </w:r>
        <w:r>
          <w:rPr>
            <w:rFonts w:ascii="Cambria" w:eastAsia="Cambria" w:hAnsi="Cambria" w:cs="Cambria"/>
            <w:i/>
          </w:rPr>
          <w:t>/Q</w:t>
        </w:r>
        <w:r>
          <w:rPr>
            <w:rFonts w:ascii="Cambria" w:eastAsia="Cambria" w:hAnsi="Cambria" w:cs="Cambria"/>
          </w:rPr>
          <w:t xml:space="preserve">⌉ </w:t>
        </w:r>
        <w:r>
          <w:t xml:space="preserve">be a lower bound on the number of vehicles needed to serve the customers in </w:t>
        </w:r>
        <w:r>
          <w:rPr>
            <w:rFonts w:ascii="Cambria" w:eastAsia="Cambria" w:hAnsi="Cambria" w:cs="Cambria"/>
            <w:i/>
          </w:rPr>
          <w:t xml:space="preserve">S </w:t>
        </w:r>
        <w:r>
          <w:t xml:space="preserve">due to the capacity constraint, and we let </w:t>
        </w:r>
        <w:r>
          <w:rPr>
            <w:rFonts w:ascii="Cambria" w:eastAsia="Cambria" w:hAnsi="Cambria" w:cs="Cambria"/>
            <w:i/>
          </w:rPr>
          <w:t>ρ</w:t>
        </w:r>
        <w:r>
          <w:t>(</w:t>
        </w:r>
        <w:r>
          <w:rPr>
            <w:rFonts w:ascii="Cambria" w:eastAsia="Cambria" w:hAnsi="Cambria" w:cs="Cambria"/>
            <w:i/>
          </w:rPr>
          <w:t>S</w:t>
        </w:r>
        <w:r>
          <w:t xml:space="preserve">) be a lower bound on the number of vehicles needed to serve the customers in </w:t>
        </w:r>
        <w:r>
          <w:rPr>
            <w:rFonts w:ascii="Cambria" w:eastAsia="Cambria" w:hAnsi="Cambria" w:cs="Cambria"/>
            <w:i/>
          </w:rPr>
          <w:t xml:space="preserve">S </w:t>
        </w:r>
        <w:r>
          <w:t xml:space="preserve">due to the route length constraint. Note that while </w:t>
        </w:r>
        <w:r>
          <w:rPr>
            <w:rFonts w:ascii="Cambria" w:eastAsia="Cambria" w:hAnsi="Cambria" w:cs="Cambria"/>
            <w:i/>
          </w:rPr>
          <w:t>r</w:t>
        </w:r>
        <w:r>
          <w:t>(</w:t>
        </w:r>
        <w:r>
          <w:rPr>
            <w:rFonts w:ascii="Cambria" w:eastAsia="Cambria" w:hAnsi="Cambria" w:cs="Cambria"/>
            <w:i/>
          </w:rPr>
          <w:t>S</w:t>
        </w:r>
        <w:r>
          <w:t xml:space="preserve">) can be computed in constant time, </w:t>
        </w:r>
        <w:r>
          <w:rPr>
            <w:rFonts w:ascii="Cambria" w:eastAsia="Cambria" w:hAnsi="Cambria" w:cs="Cambria"/>
            <w:i/>
          </w:rPr>
          <w:t>ρ</w:t>
        </w:r>
        <w:r>
          <w:t>(</w:t>
        </w:r>
        <w:r>
          <w:rPr>
            <w:rFonts w:ascii="Cambria" w:eastAsia="Cambria" w:hAnsi="Cambria" w:cs="Cambria"/>
            <w:i/>
          </w:rPr>
          <w:t>S</w:t>
        </w:r>
        <w:r>
          <w:t xml:space="preserve">) can be difficult to compute as it involves the solution of a </w:t>
        </w:r>
        <w:r>
          <w:rPr>
            <w:rFonts w:ascii="Cambria" w:eastAsia="Cambria" w:hAnsi="Cambria" w:cs="Cambria"/>
            <w:i/>
          </w:rPr>
          <w:t>m</w:t>
        </w:r>
        <w:r>
          <w:t xml:space="preserve">-TSP with route length constraints, which is strongly </w:t>
        </w:r>
        <w:r>
          <w:rPr>
            <w:rFonts w:ascii="Cambria" w:eastAsia="Cambria" w:hAnsi="Cambria" w:cs="Cambria"/>
          </w:rPr>
          <w:t>NP</w:t>
        </w:r>
        <w:r>
          <w:t xml:space="preserve">-hard. For a node subset </w:t>
        </w:r>
        <w:r>
          <w:rPr>
            <w:rFonts w:ascii="Cambria" w:eastAsia="Cambria" w:hAnsi="Cambria" w:cs="Cambria"/>
            <w:i/>
          </w:rPr>
          <w:t xml:space="preserve">U </w:t>
        </w:r>
        <w:r>
          <w:rPr>
            <w:rFonts w:ascii="Cambria" w:eastAsia="Cambria" w:hAnsi="Cambria" w:cs="Cambria"/>
          </w:rPr>
          <w:t xml:space="preserve">⊂ </w:t>
        </w:r>
        <w:r>
          <w:rPr>
            <w:rFonts w:ascii="Cambria" w:eastAsia="Cambria" w:hAnsi="Cambria" w:cs="Cambria"/>
            <w:i/>
          </w:rPr>
          <w:t xml:space="preserve">V </w:t>
        </w:r>
        <w:r>
          <w:t xml:space="preserve">we let </w:t>
        </w:r>
        <w:r>
          <w:rPr>
            <w:rFonts w:ascii="Cambria" w:eastAsia="Cambria" w:hAnsi="Cambria" w:cs="Cambria"/>
            <w:i/>
          </w:rPr>
          <w:t>δ</w:t>
        </w:r>
        <w:r>
          <w:t>(</w:t>
        </w:r>
        <w:r>
          <w:rPr>
            <w:rFonts w:ascii="Cambria" w:eastAsia="Cambria" w:hAnsi="Cambria" w:cs="Cambria"/>
            <w:i/>
          </w:rPr>
          <w:t>U</w:t>
        </w:r>
        <w:r>
          <w:t xml:space="preserve">) be the </w:t>
        </w:r>
        <w:proofErr w:type="spellStart"/>
        <w:r>
          <w:t>cutset</w:t>
        </w:r>
        <w:proofErr w:type="spellEnd"/>
        <w:r>
          <w:t xml:space="preserve"> of </w:t>
        </w:r>
        <w:r>
          <w:rPr>
            <w:rFonts w:ascii="Cambria" w:eastAsia="Cambria" w:hAnsi="Cambria" w:cs="Cambria"/>
            <w:i/>
          </w:rPr>
          <w:t>U</w:t>
        </w:r>
        <w:r>
          <w:t xml:space="preserve">, or equivalently the subset of edges with exactly one extremity in </w:t>
        </w:r>
        <w:r>
          <w:rPr>
            <w:rFonts w:ascii="Cambria" w:eastAsia="Cambria" w:hAnsi="Cambria" w:cs="Cambria"/>
            <w:i/>
          </w:rPr>
          <w:t>U</w:t>
        </w:r>
        <w:r>
          <w:t xml:space="preserve">. For an edge subset </w:t>
        </w:r>
        <w:r>
          <w:rPr>
            <w:rFonts w:ascii="Cambria" w:eastAsia="Cambria" w:hAnsi="Cambria" w:cs="Cambria"/>
            <w:i/>
          </w:rPr>
          <w:t xml:space="preserve">F </w:t>
        </w:r>
        <w:r>
          <w:rPr>
            <w:rFonts w:ascii="Cambria" w:eastAsia="Cambria" w:hAnsi="Cambria" w:cs="Cambria"/>
          </w:rPr>
          <w:t xml:space="preserve">⊆ </w:t>
        </w:r>
        <w:r>
          <w:rPr>
            <w:rFonts w:ascii="Cambria" w:eastAsia="Cambria" w:hAnsi="Cambria" w:cs="Cambria"/>
            <w:i/>
          </w:rPr>
          <w:t xml:space="preserve">E </w:t>
        </w:r>
        <w:r>
          <w:t xml:space="preserve">we also the MDVRP is as </w:t>
        </w:r>
        <w:proofErr w:type="spellStart"/>
        <w:r>
          <w:t>follows:</w:t>
        </w:r>
        <w:r>
          <w:rPr>
            <w:rFonts w:ascii="Cambria" w:eastAsia="Cambria" w:hAnsi="Cambria" w:cs="Cambria"/>
          </w:rPr>
          <w:t>P</w:t>
        </w:r>
        <w:proofErr w:type="spellEnd"/>
        <w:r>
          <w:rPr>
            <w:rFonts w:ascii="Cambria" w:eastAsia="Cambria" w:hAnsi="Cambria" w:cs="Cambria"/>
          </w:rPr>
          <w:tab/>
          <w:t>P</w:t>
        </w:r>
      </w:ins>
    </w:p>
    <w:p w14:paraId="03A44DC5" w14:textId="77777777" w:rsidR="00322D6F" w:rsidRDefault="00322D6F" w:rsidP="00322D6F">
      <w:pPr>
        <w:tabs>
          <w:tab w:val="center" w:pos="3420"/>
          <w:tab w:val="right" w:pos="9362"/>
        </w:tabs>
        <w:spacing w:after="503"/>
        <w:ind w:left="-15"/>
        <w:rPr>
          <w:ins w:id="13" w:author="joseph kibira" w:date="2021-09-09T08:21:00Z"/>
        </w:rPr>
      </w:pPr>
      <w:ins w:id="14" w:author="joseph kibira" w:date="2021-09-09T08:21:00Z">
        <w:r>
          <w:t xml:space="preserve">define </w:t>
        </w:r>
        <w:r>
          <w:rPr>
            <w:rFonts w:ascii="Cambria" w:eastAsia="Cambria" w:hAnsi="Cambria" w:cs="Cambria"/>
            <w:i/>
          </w:rPr>
          <w:t>x</w:t>
        </w:r>
        <w:r>
          <w:t>(</w:t>
        </w:r>
        <w:r>
          <w:rPr>
            <w:rFonts w:ascii="Cambria" w:eastAsia="Cambria" w:hAnsi="Cambria" w:cs="Cambria"/>
            <w:i/>
          </w:rPr>
          <w:t>F</w:t>
        </w:r>
        <w:r>
          <w:t>) =</w:t>
        </w:r>
        <w:r>
          <w:tab/>
        </w:r>
        <w:proofErr w:type="spellStart"/>
        <w:r>
          <w:rPr>
            <w:rFonts w:ascii="Cambria" w:eastAsia="Cambria" w:hAnsi="Cambria" w:cs="Cambria"/>
            <w:i/>
            <w:vertAlign w:val="subscript"/>
          </w:rPr>
          <w:t>e</w:t>
        </w:r>
        <w:r>
          <w:rPr>
            <w:rFonts w:ascii="Cambria" w:eastAsia="Cambria" w:hAnsi="Cambria" w:cs="Cambria"/>
            <w:vertAlign w:val="subscript"/>
          </w:rPr>
          <w:t>∈</w:t>
        </w:r>
        <w:r>
          <w:rPr>
            <w:rFonts w:ascii="Cambria" w:eastAsia="Cambria" w:hAnsi="Cambria" w:cs="Cambria"/>
            <w:i/>
            <w:vertAlign w:val="subscript"/>
          </w:rPr>
          <w:t>F</w:t>
        </w:r>
        <w:proofErr w:type="spellEnd"/>
        <w:r>
          <w:rPr>
            <w:rFonts w:ascii="Cambria" w:eastAsia="Cambria" w:hAnsi="Cambria" w:cs="Cambria"/>
            <w:i/>
            <w:vertAlign w:val="subscript"/>
          </w:rPr>
          <w:t xml:space="preserve"> </w:t>
        </w:r>
        <w:proofErr w:type="spellStart"/>
        <w:r>
          <w:rPr>
            <w:rFonts w:ascii="Cambria" w:eastAsia="Cambria" w:hAnsi="Cambria" w:cs="Cambria"/>
            <w:i/>
          </w:rPr>
          <w:t>x</w:t>
        </w:r>
        <w:r>
          <w:rPr>
            <w:rFonts w:ascii="Cambria" w:eastAsia="Cambria" w:hAnsi="Cambria" w:cs="Cambria"/>
            <w:i/>
            <w:vertAlign w:val="subscript"/>
          </w:rPr>
          <w:t>e</w:t>
        </w:r>
        <w:proofErr w:type="spellEnd"/>
        <w:r>
          <w:t xml:space="preserve">, and if </w:t>
        </w:r>
        <w:r>
          <w:rPr>
            <w:rFonts w:ascii="Cambria" w:eastAsia="Cambria" w:hAnsi="Cambria" w:cs="Cambria"/>
            <w:i/>
          </w:rPr>
          <w:t xml:space="preserve">F </w:t>
        </w:r>
        <w:r>
          <w:rPr>
            <w:rFonts w:ascii="Cambria" w:eastAsia="Cambria" w:hAnsi="Cambria" w:cs="Cambria"/>
          </w:rPr>
          <w:t xml:space="preserve">⊆ </w:t>
        </w:r>
        <w:r>
          <w:rPr>
            <w:rFonts w:ascii="Cambria" w:eastAsia="Cambria" w:hAnsi="Cambria" w:cs="Cambria"/>
            <w:i/>
          </w:rPr>
          <w:t>δ</w:t>
        </w:r>
        <w:r>
          <w:t>(</w:t>
        </w:r>
        <w:r>
          <w:rPr>
            <w:rFonts w:ascii="Cambria" w:eastAsia="Cambria" w:hAnsi="Cambria" w:cs="Cambria"/>
          </w:rPr>
          <w:t>D</w:t>
        </w:r>
        <w:r>
          <w:t xml:space="preserve">), </w:t>
        </w:r>
        <w:r>
          <w:rPr>
            <w:rFonts w:ascii="Cambria" w:eastAsia="Cambria" w:hAnsi="Cambria" w:cs="Cambria"/>
            <w:i/>
          </w:rPr>
          <w:t>y</w:t>
        </w:r>
        <w:r>
          <w:t>(</w:t>
        </w:r>
        <w:r>
          <w:rPr>
            <w:rFonts w:ascii="Cambria" w:eastAsia="Cambria" w:hAnsi="Cambria" w:cs="Cambria"/>
            <w:i/>
          </w:rPr>
          <w:t>F</w:t>
        </w:r>
        <w:r>
          <w:t>) =</w:t>
        </w:r>
        <w:r>
          <w:tab/>
        </w:r>
        <w:proofErr w:type="spellStart"/>
        <w:r>
          <w:rPr>
            <w:rFonts w:ascii="Cambria" w:eastAsia="Cambria" w:hAnsi="Cambria" w:cs="Cambria"/>
            <w:i/>
            <w:vertAlign w:val="subscript"/>
          </w:rPr>
          <w:t>e</w:t>
        </w:r>
        <w:r>
          <w:rPr>
            <w:rFonts w:ascii="Cambria" w:eastAsia="Cambria" w:hAnsi="Cambria" w:cs="Cambria"/>
            <w:vertAlign w:val="subscript"/>
          </w:rPr>
          <w:t>∈</w:t>
        </w:r>
        <w:r>
          <w:rPr>
            <w:rFonts w:ascii="Cambria" w:eastAsia="Cambria" w:hAnsi="Cambria" w:cs="Cambria"/>
            <w:i/>
            <w:vertAlign w:val="subscript"/>
          </w:rPr>
          <w:t>F</w:t>
        </w:r>
        <w:proofErr w:type="spellEnd"/>
        <w:r>
          <w:rPr>
            <w:rFonts w:ascii="Cambria" w:eastAsia="Cambria" w:hAnsi="Cambria" w:cs="Cambria"/>
            <w:i/>
            <w:vertAlign w:val="subscript"/>
          </w:rPr>
          <w:t xml:space="preserve"> </w:t>
        </w:r>
        <w:r>
          <w:rPr>
            <w:rFonts w:ascii="Cambria" w:eastAsia="Cambria" w:hAnsi="Cambria" w:cs="Cambria"/>
            <w:i/>
          </w:rPr>
          <w:t>y</w:t>
        </w:r>
        <w:r>
          <w:rPr>
            <w:rFonts w:ascii="Cambria" w:eastAsia="Cambria" w:hAnsi="Cambria" w:cs="Cambria"/>
            <w:i/>
            <w:vertAlign w:val="subscript"/>
          </w:rPr>
          <w:t>e</w:t>
        </w:r>
        <w:r>
          <w:t>. The vehicle-flow formulation of</w:t>
        </w:r>
      </w:ins>
    </w:p>
    <w:tbl>
      <w:tblPr>
        <w:tblStyle w:val="TableGrid"/>
        <w:tblW w:w="8920" w:type="dxa"/>
        <w:tblInd w:w="439" w:type="dxa"/>
        <w:tblCellMar>
          <w:top w:w="0" w:type="dxa"/>
          <w:left w:w="0" w:type="dxa"/>
          <w:bottom w:w="0" w:type="dxa"/>
          <w:right w:w="0" w:type="dxa"/>
        </w:tblCellMar>
        <w:tblLook w:val="04A0" w:firstRow="1" w:lastRow="0" w:firstColumn="1" w:lastColumn="0" w:noHBand="0" w:noVBand="1"/>
      </w:tblPr>
      <w:tblGrid>
        <w:gridCol w:w="624"/>
        <w:gridCol w:w="6035"/>
        <w:gridCol w:w="1961"/>
        <w:gridCol w:w="300"/>
      </w:tblGrid>
      <w:tr w:rsidR="00322D6F" w14:paraId="36BA5CB9" w14:textId="77777777" w:rsidTr="00F6637D">
        <w:trPr>
          <w:trHeight w:val="692"/>
          <w:ins w:id="15" w:author="joseph kibira" w:date="2021-09-09T08:21:00Z"/>
        </w:trPr>
        <w:tc>
          <w:tcPr>
            <w:tcW w:w="624" w:type="dxa"/>
            <w:tcBorders>
              <w:top w:val="nil"/>
              <w:left w:val="nil"/>
              <w:bottom w:val="nil"/>
              <w:right w:val="nil"/>
            </w:tcBorders>
          </w:tcPr>
          <w:p w14:paraId="51483F3B" w14:textId="77777777" w:rsidR="00322D6F" w:rsidRDefault="00322D6F" w:rsidP="00F6637D">
            <w:pPr>
              <w:spacing w:line="259" w:lineRule="auto"/>
              <w:rPr>
                <w:ins w:id="16" w:author="joseph kibira" w:date="2021-09-09T08:21:00Z"/>
              </w:rPr>
            </w:pPr>
            <w:ins w:id="17" w:author="joseph kibira" w:date="2021-09-09T08:21:00Z">
              <w:r>
                <w:t>min</w:t>
              </w:r>
            </w:ins>
          </w:p>
        </w:tc>
        <w:tc>
          <w:tcPr>
            <w:tcW w:w="6036" w:type="dxa"/>
            <w:tcBorders>
              <w:top w:val="nil"/>
              <w:left w:val="nil"/>
              <w:bottom w:val="nil"/>
              <w:right w:val="nil"/>
            </w:tcBorders>
          </w:tcPr>
          <w:p w14:paraId="5BAE8AE8" w14:textId="77777777" w:rsidR="00322D6F" w:rsidRDefault="00322D6F" w:rsidP="00F6637D">
            <w:pPr>
              <w:spacing w:after="289" w:line="259" w:lineRule="auto"/>
              <w:ind w:left="41"/>
              <w:rPr>
                <w:ins w:id="18" w:author="joseph kibira" w:date="2021-09-09T08:21:00Z"/>
              </w:rPr>
            </w:pPr>
            <w:proofErr w:type="spellStart"/>
            <w:ins w:id="19" w:author="joseph kibira" w:date="2021-09-09T08:21:00Z">
              <w:r>
                <w:rPr>
                  <w:rFonts w:ascii="Cambria" w:eastAsia="Cambria" w:hAnsi="Cambria" w:cs="Cambria"/>
                </w:rPr>
                <w:t>X</w:t>
              </w:r>
              <w:r>
                <w:rPr>
                  <w:rFonts w:ascii="Cambria" w:eastAsia="Cambria" w:hAnsi="Cambria" w:cs="Cambria"/>
                  <w:i/>
                </w:rPr>
                <w:t>t</w:t>
              </w:r>
              <w:r>
                <w:rPr>
                  <w:rFonts w:ascii="Cambria" w:eastAsia="Cambria" w:hAnsi="Cambria" w:cs="Cambria"/>
                  <w:i/>
                  <w:sz w:val="16"/>
                </w:rPr>
                <w:t>e</w:t>
              </w:r>
              <w:r>
                <w:rPr>
                  <w:rFonts w:ascii="Cambria" w:eastAsia="Cambria" w:hAnsi="Cambria" w:cs="Cambria"/>
                  <w:i/>
                </w:rPr>
                <w:t>x</w:t>
              </w:r>
              <w:r>
                <w:rPr>
                  <w:rFonts w:ascii="Cambria" w:eastAsia="Cambria" w:hAnsi="Cambria" w:cs="Cambria"/>
                  <w:i/>
                  <w:sz w:val="16"/>
                </w:rPr>
                <w:t>e</w:t>
              </w:r>
              <w:proofErr w:type="spellEnd"/>
              <w:r>
                <w:rPr>
                  <w:rFonts w:ascii="Cambria" w:eastAsia="Cambria" w:hAnsi="Cambria" w:cs="Cambria"/>
                  <w:i/>
                  <w:sz w:val="16"/>
                </w:rPr>
                <w:t xml:space="preserve"> </w:t>
              </w:r>
              <w:r>
                <w:t xml:space="preserve">+ 2 </w:t>
              </w:r>
              <w:r>
                <w:rPr>
                  <w:rFonts w:ascii="Cambria" w:eastAsia="Cambria" w:hAnsi="Cambria" w:cs="Cambria"/>
                </w:rPr>
                <w:t xml:space="preserve">X </w:t>
              </w:r>
              <w:proofErr w:type="spellStart"/>
              <w:r>
                <w:rPr>
                  <w:rFonts w:ascii="Cambria" w:eastAsia="Cambria" w:hAnsi="Cambria" w:cs="Cambria"/>
                  <w:i/>
                </w:rPr>
                <w:t>t</w:t>
              </w:r>
              <w:r>
                <w:rPr>
                  <w:rFonts w:ascii="Cambria" w:eastAsia="Cambria" w:hAnsi="Cambria" w:cs="Cambria"/>
                  <w:i/>
                  <w:sz w:val="16"/>
                </w:rPr>
                <w:t>ij</w:t>
              </w:r>
              <w:r>
                <w:rPr>
                  <w:rFonts w:ascii="Cambria" w:eastAsia="Cambria" w:hAnsi="Cambria" w:cs="Cambria"/>
                  <w:i/>
                </w:rPr>
                <w:t>y</w:t>
              </w:r>
              <w:r>
                <w:rPr>
                  <w:rFonts w:ascii="Cambria" w:eastAsia="Cambria" w:hAnsi="Cambria" w:cs="Cambria"/>
                  <w:i/>
                  <w:sz w:val="16"/>
                </w:rPr>
                <w:t>ij</w:t>
              </w:r>
              <w:proofErr w:type="spellEnd"/>
            </w:ins>
          </w:p>
          <w:p w14:paraId="5213C344" w14:textId="77777777" w:rsidR="00322D6F" w:rsidRDefault="00322D6F" w:rsidP="00F6637D">
            <w:pPr>
              <w:tabs>
                <w:tab w:val="center" w:pos="1586"/>
              </w:tabs>
              <w:spacing w:line="259" w:lineRule="auto"/>
              <w:rPr>
                <w:ins w:id="20" w:author="joseph kibira" w:date="2021-09-09T08:21:00Z"/>
              </w:rPr>
            </w:pPr>
            <w:proofErr w:type="spellStart"/>
            <w:ins w:id="21" w:author="joseph kibira" w:date="2021-09-09T08:21:00Z">
              <w:r>
                <w:rPr>
                  <w:rFonts w:ascii="Cambria" w:eastAsia="Cambria" w:hAnsi="Cambria" w:cs="Cambria"/>
                  <w:i/>
                  <w:sz w:val="16"/>
                </w:rPr>
                <w:t>e</w:t>
              </w:r>
              <w:r>
                <w:rPr>
                  <w:rFonts w:ascii="Cambria" w:eastAsia="Cambria" w:hAnsi="Cambria" w:cs="Cambria"/>
                  <w:sz w:val="16"/>
                </w:rPr>
                <w:t>∈</w:t>
              </w:r>
              <w:r>
                <w:rPr>
                  <w:rFonts w:ascii="Cambria" w:eastAsia="Cambria" w:hAnsi="Cambria" w:cs="Cambria"/>
                  <w:i/>
                  <w:sz w:val="16"/>
                </w:rPr>
                <w:t>E</w:t>
              </w:r>
              <w:proofErr w:type="spellEnd"/>
              <w:r>
                <w:rPr>
                  <w:rFonts w:ascii="Cambria" w:eastAsia="Cambria" w:hAnsi="Cambria" w:cs="Cambria"/>
                  <w:i/>
                  <w:sz w:val="16"/>
                </w:rPr>
                <w:tab/>
              </w:r>
              <w:proofErr w:type="spellStart"/>
              <w:r>
                <w:rPr>
                  <w:rFonts w:ascii="Cambria" w:eastAsia="Cambria" w:hAnsi="Cambria" w:cs="Cambria"/>
                  <w:i/>
                  <w:sz w:val="16"/>
                </w:rPr>
                <w:t>i</w:t>
              </w:r>
              <w:r>
                <w:rPr>
                  <w:rFonts w:ascii="Cambria" w:eastAsia="Cambria" w:hAnsi="Cambria" w:cs="Cambria"/>
                  <w:sz w:val="16"/>
                </w:rPr>
                <w:t>∈</w:t>
              </w:r>
              <w:proofErr w:type="gramStart"/>
              <w:r>
                <w:rPr>
                  <w:rFonts w:ascii="Cambria" w:eastAsia="Cambria" w:hAnsi="Cambria" w:cs="Cambria"/>
                  <w:sz w:val="16"/>
                </w:rPr>
                <w:t>D</w:t>
              </w:r>
              <w:r>
                <w:rPr>
                  <w:rFonts w:ascii="Cambria" w:eastAsia="Cambria" w:hAnsi="Cambria" w:cs="Cambria"/>
                  <w:i/>
                  <w:sz w:val="16"/>
                </w:rPr>
                <w:t>,j</w:t>
              </w:r>
              <w:proofErr w:type="gramEnd"/>
              <w:r>
                <w:rPr>
                  <w:rFonts w:ascii="Cambria" w:eastAsia="Cambria" w:hAnsi="Cambria" w:cs="Cambria"/>
                  <w:sz w:val="16"/>
                </w:rPr>
                <w:t>∈C</w:t>
              </w:r>
              <w:proofErr w:type="spellEnd"/>
            </w:ins>
          </w:p>
        </w:tc>
        <w:tc>
          <w:tcPr>
            <w:tcW w:w="1961" w:type="dxa"/>
            <w:tcBorders>
              <w:top w:val="nil"/>
              <w:left w:val="nil"/>
              <w:bottom w:val="nil"/>
              <w:right w:val="nil"/>
            </w:tcBorders>
          </w:tcPr>
          <w:p w14:paraId="5B36F180" w14:textId="77777777" w:rsidR="00322D6F" w:rsidRDefault="00322D6F" w:rsidP="00F6637D">
            <w:pPr>
              <w:spacing w:after="160" w:line="259" w:lineRule="auto"/>
              <w:rPr>
                <w:ins w:id="22" w:author="joseph kibira" w:date="2021-09-09T08:21:00Z"/>
              </w:rPr>
            </w:pPr>
          </w:p>
        </w:tc>
        <w:tc>
          <w:tcPr>
            <w:tcW w:w="300" w:type="dxa"/>
            <w:tcBorders>
              <w:top w:val="nil"/>
              <w:left w:val="nil"/>
              <w:bottom w:val="nil"/>
              <w:right w:val="nil"/>
            </w:tcBorders>
          </w:tcPr>
          <w:p w14:paraId="65DBA79F" w14:textId="77777777" w:rsidR="00322D6F" w:rsidRDefault="00322D6F" w:rsidP="00F6637D">
            <w:pPr>
              <w:spacing w:line="259" w:lineRule="auto"/>
              <w:rPr>
                <w:ins w:id="23" w:author="joseph kibira" w:date="2021-09-09T08:21:00Z"/>
              </w:rPr>
            </w:pPr>
            <w:ins w:id="24" w:author="joseph kibira" w:date="2021-09-09T08:21:00Z">
              <w:r>
                <w:t>(1)</w:t>
              </w:r>
            </w:ins>
          </w:p>
        </w:tc>
      </w:tr>
      <w:tr w:rsidR="00322D6F" w14:paraId="41957394" w14:textId="77777777" w:rsidTr="00F6637D">
        <w:trPr>
          <w:trHeight w:val="273"/>
          <w:ins w:id="25" w:author="joseph kibira" w:date="2021-09-09T08:21:00Z"/>
        </w:trPr>
        <w:tc>
          <w:tcPr>
            <w:tcW w:w="624" w:type="dxa"/>
            <w:tcBorders>
              <w:top w:val="nil"/>
              <w:left w:val="nil"/>
              <w:bottom w:val="nil"/>
              <w:right w:val="nil"/>
            </w:tcBorders>
          </w:tcPr>
          <w:p w14:paraId="2683F682" w14:textId="77777777" w:rsidR="00322D6F" w:rsidRDefault="00322D6F" w:rsidP="00F6637D">
            <w:pPr>
              <w:spacing w:after="160" w:line="259" w:lineRule="auto"/>
              <w:rPr>
                <w:ins w:id="26" w:author="joseph kibira" w:date="2021-09-09T08:21:00Z"/>
              </w:rPr>
            </w:pPr>
          </w:p>
        </w:tc>
        <w:tc>
          <w:tcPr>
            <w:tcW w:w="6036" w:type="dxa"/>
            <w:tcBorders>
              <w:top w:val="nil"/>
              <w:left w:val="nil"/>
              <w:bottom w:val="nil"/>
              <w:right w:val="nil"/>
            </w:tcBorders>
          </w:tcPr>
          <w:p w14:paraId="2F948FC7" w14:textId="77777777" w:rsidR="00322D6F" w:rsidRDefault="00322D6F" w:rsidP="00F6637D">
            <w:pPr>
              <w:spacing w:line="259" w:lineRule="auto"/>
              <w:rPr>
                <w:ins w:id="27" w:author="joseph kibira" w:date="2021-09-09T08:21:00Z"/>
              </w:rPr>
            </w:pPr>
            <w:ins w:id="28" w:author="joseph kibira" w:date="2021-09-09T08:21:00Z">
              <w:r>
                <w:rPr>
                  <w:rFonts w:ascii="Cambria" w:eastAsia="Cambria" w:hAnsi="Cambria" w:cs="Cambria"/>
                  <w:i/>
                </w:rPr>
                <w:t>x</w:t>
              </w:r>
              <w:r>
                <w:t>(</w:t>
              </w:r>
              <w:r>
                <w:rPr>
                  <w:rFonts w:ascii="Cambria" w:eastAsia="Cambria" w:hAnsi="Cambria" w:cs="Cambria"/>
                  <w:i/>
                </w:rPr>
                <w:t>δ</w:t>
              </w:r>
              <w:r>
                <w:rPr>
                  <w:rFonts w:ascii="Cambria" w:eastAsia="Cambria" w:hAnsi="Cambria" w:cs="Cambria"/>
                </w:rPr>
                <w:t>{</w:t>
              </w:r>
              <w:r>
                <w:rPr>
                  <w:rFonts w:ascii="Cambria" w:eastAsia="Cambria" w:hAnsi="Cambria" w:cs="Cambria"/>
                  <w:i/>
                </w:rPr>
                <w:t>j</w:t>
              </w:r>
              <w:r>
                <w:rPr>
                  <w:rFonts w:ascii="Cambria" w:eastAsia="Cambria" w:hAnsi="Cambria" w:cs="Cambria"/>
                </w:rPr>
                <w:t>}</w:t>
              </w:r>
              <w:r>
                <w:t>) + 2</w:t>
              </w:r>
              <w:r>
                <w:rPr>
                  <w:rFonts w:ascii="Cambria" w:eastAsia="Cambria" w:hAnsi="Cambria" w:cs="Cambria"/>
                  <w:i/>
                </w:rPr>
                <w:t>y</w:t>
              </w:r>
              <w:r>
                <w:t>(</w:t>
              </w:r>
              <w:r>
                <w:rPr>
                  <w:rFonts w:ascii="Cambria" w:eastAsia="Cambria" w:hAnsi="Cambria" w:cs="Cambria"/>
                  <w:i/>
                </w:rPr>
                <w:t>δ</w:t>
              </w:r>
              <w:r>
                <w:t>(</w:t>
              </w:r>
              <w:r>
                <w:rPr>
                  <w:rFonts w:ascii="Cambria" w:eastAsia="Cambria" w:hAnsi="Cambria" w:cs="Cambria"/>
                </w:rPr>
                <w:t>{</w:t>
              </w:r>
              <w:r>
                <w:rPr>
                  <w:rFonts w:ascii="Cambria" w:eastAsia="Cambria" w:hAnsi="Cambria" w:cs="Cambria"/>
                  <w:i/>
                </w:rPr>
                <w:t>j</w:t>
              </w:r>
              <w:r>
                <w:rPr>
                  <w:rFonts w:ascii="Cambria" w:eastAsia="Cambria" w:hAnsi="Cambria" w:cs="Cambria"/>
                </w:rPr>
                <w:t>}</w:t>
              </w:r>
              <w:r>
                <w:t xml:space="preserve">) </w:t>
              </w:r>
              <w:r>
                <w:rPr>
                  <w:rFonts w:ascii="Cambria" w:eastAsia="Cambria" w:hAnsi="Cambria" w:cs="Cambria"/>
                </w:rPr>
                <w:t xml:space="preserve">∩ </w:t>
              </w:r>
              <w:r>
                <w:rPr>
                  <w:rFonts w:ascii="Cambria" w:eastAsia="Cambria" w:hAnsi="Cambria" w:cs="Cambria"/>
                  <w:i/>
                </w:rPr>
                <w:t>δ</w:t>
              </w:r>
              <w:r>
                <w:t>(</w:t>
              </w:r>
              <w:r>
                <w:rPr>
                  <w:rFonts w:ascii="Cambria" w:eastAsia="Cambria" w:hAnsi="Cambria" w:cs="Cambria"/>
                </w:rPr>
                <w:t>D</w:t>
              </w:r>
              <w:r>
                <w:t>)) = 2</w:t>
              </w:r>
            </w:ins>
          </w:p>
        </w:tc>
        <w:tc>
          <w:tcPr>
            <w:tcW w:w="1961" w:type="dxa"/>
            <w:tcBorders>
              <w:top w:val="nil"/>
              <w:left w:val="nil"/>
              <w:bottom w:val="nil"/>
              <w:right w:val="nil"/>
            </w:tcBorders>
          </w:tcPr>
          <w:p w14:paraId="715C81C2" w14:textId="77777777" w:rsidR="00322D6F" w:rsidRDefault="00322D6F" w:rsidP="00F6637D">
            <w:pPr>
              <w:spacing w:line="259" w:lineRule="auto"/>
              <w:ind w:left="527"/>
              <w:jc w:val="center"/>
              <w:rPr>
                <w:ins w:id="29" w:author="joseph kibira" w:date="2021-09-09T08:21:00Z"/>
              </w:rPr>
            </w:pPr>
            <w:ins w:id="30" w:author="joseph kibira" w:date="2021-09-09T08:21:00Z">
              <w:r>
                <w:rPr>
                  <w:rFonts w:ascii="Cambria" w:eastAsia="Cambria" w:hAnsi="Cambria" w:cs="Cambria"/>
                  <w:i/>
                </w:rPr>
                <w:t xml:space="preserve">j </w:t>
              </w:r>
              <w:r>
                <w:rPr>
                  <w:rFonts w:ascii="Cambria" w:eastAsia="Cambria" w:hAnsi="Cambria" w:cs="Cambria"/>
                </w:rPr>
                <w:t>∈ C</w:t>
              </w:r>
            </w:ins>
          </w:p>
        </w:tc>
        <w:tc>
          <w:tcPr>
            <w:tcW w:w="300" w:type="dxa"/>
            <w:tcBorders>
              <w:top w:val="nil"/>
              <w:left w:val="nil"/>
              <w:bottom w:val="nil"/>
              <w:right w:val="nil"/>
            </w:tcBorders>
          </w:tcPr>
          <w:p w14:paraId="04EADFB9" w14:textId="77777777" w:rsidR="00322D6F" w:rsidRDefault="00322D6F" w:rsidP="00F6637D">
            <w:pPr>
              <w:spacing w:line="259" w:lineRule="auto"/>
              <w:rPr>
                <w:ins w:id="31" w:author="joseph kibira" w:date="2021-09-09T08:21:00Z"/>
              </w:rPr>
            </w:pPr>
            <w:ins w:id="32" w:author="joseph kibira" w:date="2021-09-09T08:21:00Z">
              <w:r>
                <w:t>(2)</w:t>
              </w:r>
            </w:ins>
          </w:p>
        </w:tc>
      </w:tr>
      <w:tr w:rsidR="00322D6F" w14:paraId="5F707526" w14:textId="77777777" w:rsidTr="00F6637D">
        <w:trPr>
          <w:trHeight w:val="354"/>
          <w:ins w:id="33" w:author="joseph kibira" w:date="2021-09-09T08:21:00Z"/>
        </w:trPr>
        <w:tc>
          <w:tcPr>
            <w:tcW w:w="624" w:type="dxa"/>
            <w:tcBorders>
              <w:top w:val="nil"/>
              <w:left w:val="nil"/>
              <w:bottom w:val="nil"/>
              <w:right w:val="nil"/>
            </w:tcBorders>
          </w:tcPr>
          <w:p w14:paraId="1D7FD786" w14:textId="77777777" w:rsidR="00322D6F" w:rsidRDefault="00322D6F" w:rsidP="00F6637D">
            <w:pPr>
              <w:spacing w:after="160" w:line="259" w:lineRule="auto"/>
              <w:rPr>
                <w:ins w:id="34" w:author="joseph kibira" w:date="2021-09-09T08:21:00Z"/>
              </w:rPr>
            </w:pPr>
          </w:p>
        </w:tc>
        <w:tc>
          <w:tcPr>
            <w:tcW w:w="6036" w:type="dxa"/>
            <w:tcBorders>
              <w:top w:val="nil"/>
              <w:left w:val="nil"/>
              <w:bottom w:val="nil"/>
              <w:right w:val="nil"/>
            </w:tcBorders>
          </w:tcPr>
          <w:p w14:paraId="4C7BF297" w14:textId="77777777" w:rsidR="00322D6F" w:rsidRDefault="00322D6F" w:rsidP="00F6637D">
            <w:pPr>
              <w:spacing w:line="259" w:lineRule="auto"/>
              <w:rPr>
                <w:ins w:id="35" w:author="joseph kibira" w:date="2021-09-09T08:21:00Z"/>
              </w:rPr>
            </w:pPr>
            <w:ins w:id="36" w:author="joseph kibira" w:date="2021-09-09T08:21:00Z">
              <w:r>
                <w:rPr>
                  <w:rFonts w:ascii="Cambria" w:eastAsia="Cambria" w:hAnsi="Cambria" w:cs="Cambria"/>
                  <w:i/>
                </w:rPr>
                <w:t>x</w:t>
              </w:r>
              <w:r>
                <w:t>(</w:t>
              </w:r>
              <w:r>
                <w:rPr>
                  <w:rFonts w:ascii="Cambria" w:eastAsia="Cambria" w:hAnsi="Cambria" w:cs="Cambria"/>
                  <w:i/>
                </w:rPr>
                <w:t>δ</w:t>
              </w:r>
              <w:r>
                <w:rPr>
                  <w:rFonts w:ascii="Cambria" w:eastAsia="Cambria" w:hAnsi="Cambria" w:cs="Cambria"/>
                </w:rPr>
                <w:t>{</w:t>
              </w:r>
              <w:proofErr w:type="spellStart"/>
              <w:r>
                <w:rPr>
                  <w:rFonts w:ascii="Cambria" w:eastAsia="Cambria" w:hAnsi="Cambria" w:cs="Cambria"/>
                  <w:i/>
                </w:rPr>
                <w:t>i</w:t>
              </w:r>
              <w:proofErr w:type="spellEnd"/>
              <w:r>
                <w:rPr>
                  <w:rFonts w:ascii="Cambria" w:eastAsia="Cambria" w:hAnsi="Cambria" w:cs="Cambria"/>
                </w:rPr>
                <w:t>}</w:t>
              </w:r>
              <w:r>
                <w:t>) + 2</w:t>
              </w:r>
              <w:r>
                <w:rPr>
                  <w:rFonts w:ascii="Cambria" w:eastAsia="Cambria" w:hAnsi="Cambria" w:cs="Cambria"/>
                  <w:i/>
                </w:rPr>
                <w:t>y</w:t>
              </w:r>
              <w:r>
                <w:t>(</w:t>
              </w:r>
              <w:r>
                <w:rPr>
                  <w:rFonts w:ascii="Cambria" w:eastAsia="Cambria" w:hAnsi="Cambria" w:cs="Cambria"/>
                  <w:i/>
                </w:rPr>
                <w:t>δ</w:t>
              </w:r>
              <w:r>
                <w:t>(</w:t>
              </w:r>
              <w:r>
                <w:rPr>
                  <w:rFonts w:ascii="Cambria" w:eastAsia="Cambria" w:hAnsi="Cambria" w:cs="Cambria"/>
                </w:rPr>
                <w:t>{</w:t>
              </w:r>
              <w:proofErr w:type="spellStart"/>
              <w:r>
                <w:rPr>
                  <w:rFonts w:ascii="Cambria" w:eastAsia="Cambria" w:hAnsi="Cambria" w:cs="Cambria"/>
                  <w:i/>
                </w:rPr>
                <w:t>i</w:t>
              </w:r>
              <w:proofErr w:type="spellEnd"/>
              <w:r>
                <w:rPr>
                  <w:rFonts w:ascii="Cambria" w:eastAsia="Cambria" w:hAnsi="Cambria" w:cs="Cambria"/>
                </w:rPr>
                <w:t>}</w:t>
              </w:r>
              <w:r>
                <w:t xml:space="preserve">) </w:t>
              </w:r>
              <w:r>
                <w:rPr>
                  <w:rFonts w:ascii="Cambria" w:eastAsia="Cambria" w:hAnsi="Cambria" w:cs="Cambria"/>
                </w:rPr>
                <w:t xml:space="preserve">≤ </w:t>
              </w:r>
              <w:r>
                <w:t>2</w:t>
              </w:r>
              <w:r>
                <w:rPr>
                  <w:rFonts w:ascii="Cambria" w:eastAsia="Cambria" w:hAnsi="Cambria" w:cs="Cambria"/>
                  <w:i/>
                </w:rPr>
                <w:t>m</w:t>
              </w:r>
              <w:r>
                <w:rPr>
                  <w:rFonts w:ascii="Cambria" w:eastAsia="Cambria" w:hAnsi="Cambria" w:cs="Cambria"/>
                  <w:i/>
                  <w:vertAlign w:val="subscript"/>
                </w:rPr>
                <w:t>i</w:t>
              </w:r>
            </w:ins>
          </w:p>
        </w:tc>
        <w:tc>
          <w:tcPr>
            <w:tcW w:w="1961" w:type="dxa"/>
            <w:tcBorders>
              <w:top w:val="nil"/>
              <w:left w:val="nil"/>
              <w:bottom w:val="nil"/>
              <w:right w:val="nil"/>
            </w:tcBorders>
          </w:tcPr>
          <w:p w14:paraId="4A166C90" w14:textId="77777777" w:rsidR="00322D6F" w:rsidRDefault="00322D6F" w:rsidP="00F6637D">
            <w:pPr>
              <w:spacing w:line="259" w:lineRule="auto"/>
              <w:ind w:left="516"/>
              <w:jc w:val="center"/>
              <w:rPr>
                <w:ins w:id="37" w:author="joseph kibira" w:date="2021-09-09T08:21:00Z"/>
              </w:rPr>
            </w:pPr>
            <w:proofErr w:type="spellStart"/>
            <w:ins w:id="38" w:author="joseph kibira" w:date="2021-09-09T08:21:00Z">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D</w:t>
              </w:r>
            </w:ins>
          </w:p>
        </w:tc>
        <w:tc>
          <w:tcPr>
            <w:tcW w:w="300" w:type="dxa"/>
            <w:tcBorders>
              <w:top w:val="nil"/>
              <w:left w:val="nil"/>
              <w:bottom w:val="nil"/>
              <w:right w:val="nil"/>
            </w:tcBorders>
          </w:tcPr>
          <w:p w14:paraId="594FA4C1" w14:textId="77777777" w:rsidR="00322D6F" w:rsidRDefault="00322D6F" w:rsidP="00F6637D">
            <w:pPr>
              <w:spacing w:line="259" w:lineRule="auto"/>
              <w:rPr>
                <w:ins w:id="39" w:author="joseph kibira" w:date="2021-09-09T08:21:00Z"/>
              </w:rPr>
            </w:pPr>
            <w:ins w:id="40" w:author="joseph kibira" w:date="2021-09-09T08:21:00Z">
              <w:r>
                <w:t>(3)</w:t>
              </w:r>
            </w:ins>
          </w:p>
        </w:tc>
      </w:tr>
      <w:tr w:rsidR="00322D6F" w14:paraId="7B4A2ACD" w14:textId="77777777" w:rsidTr="00F6637D">
        <w:trPr>
          <w:trHeight w:val="327"/>
          <w:ins w:id="41" w:author="joseph kibira" w:date="2021-09-09T08:21:00Z"/>
        </w:trPr>
        <w:tc>
          <w:tcPr>
            <w:tcW w:w="624" w:type="dxa"/>
            <w:tcBorders>
              <w:top w:val="nil"/>
              <w:left w:val="nil"/>
              <w:bottom w:val="nil"/>
              <w:right w:val="nil"/>
            </w:tcBorders>
          </w:tcPr>
          <w:p w14:paraId="784B285D" w14:textId="77777777" w:rsidR="00322D6F" w:rsidRDefault="00322D6F" w:rsidP="00F6637D">
            <w:pPr>
              <w:spacing w:after="160" w:line="259" w:lineRule="auto"/>
              <w:rPr>
                <w:ins w:id="42" w:author="joseph kibira" w:date="2021-09-09T08:21:00Z"/>
              </w:rPr>
            </w:pPr>
          </w:p>
        </w:tc>
        <w:tc>
          <w:tcPr>
            <w:tcW w:w="6036" w:type="dxa"/>
            <w:tcBorders>
              <w:top w:val="nil"/>
              <w:left w:val="nil"/>
              <w:bottom w:val="nil"/>
              <w:right w:val="nil"/>
            </w:tcBorders>
          </w:tcPr>
          <w:p w14:paraId="765877C2" w14:textId="77777777" w:rsidR="00322D6F" w:rsidRDefault="00322D6F" w:rsidP="00F6637D">
            <w:pPr>
              <w:spacing w:line="259" w:lineRule="auto"/>
              <w:rPr>
                <w:ins w:id="43" w:author="joseph kibira" w:date="2021-09-09T08:21:00Z"/>
              </w:rPr>
            </w:pPr>
            <w:ins w:id="44" w:author="joseph kibira" w:date="2021-09-09T08:21:00Z">
              <w:r>
                <w:rPr>
                  <w:rFonts w:ascii="Cambria" w:eastAsia="Cambria" w:hAnsi="Cambria" w:cs="Cambria"/>
                  <w:i/>
                </w:rPr>
                <w:t>x</w:t>
              </w:r>
              <w:r>
                <w:t>(</w:t>
              </w:r>
              <w:r>
                <w:rPr>
                  <w:rFonts w:ascii="Cambria" w:eastAsia="Cambria" w:hAnsi="Cambria" w:cs="Cambria"/>
                  <w:i/>
                </w:rPr>
                <w:t>δ</w:t>
              </w:r>
              <w:r>
                <w:rPr>
                  <w:rFonts w:ascii="Cambria" w:eastAsia="Cambria" w:hAnsi="Cambria" w:cs="Cambria"/>
                </w:rPr>
                <w:t>{</w:t>
              </w:r>
              <w:r>
                <w:rPr>
                  <w:rFonts w:ascii="Cambria" w:eastAsia="Cambria" w:hAnsi="Cambria" w:cs="Cambria"/>
                  <w:i/>
                </w:rPr>
                <w:t>S</w:t>
              </w:r>
              <w:r>
                <w:rPr>
                  <w:rFonts w:ascii="Cambria" w:eastAsia="Cambria" w:hAnsi="Cambria" w:cs="Cambria"/>
                </w:rPr>
                <w:t>}</w:t>
              </w:r>
              <w:r>
                <w:t>) + 2</w:t>
              </w:r>
              <w:r>
                <w:rPr>
                  <w:rFonts w:ascii="Cambria" w:eastAsia="Cambria" w:hAnsi="Cambria" w:cs="Cambria"/>
                  <w:i/>
                </w:rPr>
                <w:t>y</w:t>
              </w:r>
              <w:r>
                <w:t>(</w:t>
              </w:r>
              <w:r>
                <w:rPr>
                  <w:rFonts w:ascii="Cambria" w:eastAsia="Cambria" w:hAnsi="Cambria" w:cs="Cambria"/>
                  <w:i/>
                </w:rPr>
                <w:t>δ</w:t>
              </w:r>
              <w:r>
                <w:t>(</w:t>
              </w:r>
              <w:r>
                <w:rPr>
                  <w:rFonts w:ascii="Cambria" w:eastAsia="Cambria" w:hAnsi="Cambria" w:cs="Cambria"/>
                  <w:i/>
                </w:rPr>
                <w:t>S</w:t>
              </w:r>
              <w:r>
                <w:t xml:space="preserve">) </w:t>
              </w:r>
              <w:r>
                <w:rPr>
                  <w:rFonts w:ascii="Cambria" w:eastAsia="Cambria" w:hAnsi="Cambria" w:cs="Cambria"/>
                </w:rPr>
                <w:t xml:space="preserve">∩ </w:t>
              </w:r>
              <w:r>
                <w:rPr>
                  <w:rFonts w:ascii="Cambria" w:eastAsia="Cambria" w:hAnsi="Cambria" w:cs="Cambria"/>
                  <w:i/>
                </w:rPr>
                <w:t>δ</w:t>
              </w:r>
              <w:r>
                <w:t>(</w:t>
              </w:r>
              <w:r>
                <w:rPr>
                  <w:rFonts w:ascii="Cambria" w:eastAsia="Cambria" w:hAnsi="Cambria" w:cs="Cambria"/>
                </w:rPr>
                <w:t>D</w:t>
              </w:r>
              <w:r>
                <w:t xml:space="preserve">)) </w:t>
              </w:r>
              <w:r>
                <w:rPr>
                  <w:rFonts w:ascii="Cambria" w:eastAsia="Cambria" w:hAnsi="Cambria" w:cs="Cambria"/>
                </w:rPr>
                <w:t xml:space="preserve">≥ </w:t>
              </w:r>
              <w:r>
                <w:t>2max</w:t>
              </w:r>
              <w:r>
                <w:rPr>
                  <w:rFonts w:ascii="Cambria" w:eastAsia="Cambria" w:hAnsi="Cambria" w:cs="Cambria"/>
                </w:rPr>
                <w:t>{</w:t>
              </w:r>
              <w:r>
                <w:rPr>
                  <w:rFonts w:ascii="Cambria" w:eastAsia="Cambria" w:hAnsi="Cambria" w:cs="Cambria"/>
                  <w:i/>
                </w:rPr>
                <w:t>r</w:t>
              </w:r>
              <w:r>
                <w:t>(</w:t>
              </w:r>
              <w:r>
                <w:rPr>
                  <w:rFonts w:ascii="Cambria" w:eastAsia="Cambria" w:hAnsi="Cambria" w:cs="Cambria"/>
                  <w:i/>
                </w:rPr>
                <w:t>S</w:t>
              </w:r>
              <w:proofErr w:type="gramStart"/>
              <w:r>
                <w:t>)</w:t>
              </w:r>
              <w:r>
                <w:rPr>
                  <w:rFonts w:ascii="Cambria" w:eastAsia="Cambria" w:hAnsi="Cambria" w:cs="Cambria"/>
                  <w:i/>
                </w:rPr>
                <w:t>,ρ</w:t>
              </w:r>
              <w:proofErr w:type="gramEnd"/>
              <w:r>
                <w:t>(</w:t>
              </w:r>
              <w:r>
                <w:rPr>
                  <w:rFonts w:ascii="Cambria" w:eastAsia="Cambria" w:hAnsi="Cambria" w:cs="Cambria"/>
                  <w:i/>
                </w:rPr>
                <w:t>S</w:t>
              </w:r>
              <w:r>
                <w:t>)</w:t>
              </w:r>
              <w:r>
                <w:rPr>
                  <w:rFonts w:ascii="Cambria" w:eastAsia="Cambria" w:hAnsi="Cambria" w:cs="Cambria"/>
                </w:rPr>
                <w:t>}</w:t>
              </w:r>
            </w:ins>
          </w:p>
        </w:tc>
        <w:tc>
          <w:tcPr>
            <w:tcW w:w="1961" w:type="dxa"/>
            <w:tcBorders>
              <w:top w:val="nil"/>
              <w:left w:val="nil"/>
              <w:bottom w:val="nil"/>
              <w:right w:val="nil"/>
            </w:tcBorders>
          </w:tcPr>
          <w:p w14:paraId="3AF756F8" w14:textId="77777777" w:rsidR="00322D6F" w:rsidRDefault="00322D6F" w:rsidP="00F6637D">
            <w:pPr>
              <w:spacing w:line="259" w:lineRule="auto"/>
              <w:ind w:left="452"/>
              <w:jc w:val="center"/>
              <w:rPr>
                <w:ins w:id="45" w:author="joseph kibira" w:date="2021-09-09T08:21:00Z"/>
              </w:rPr>
            </w:pPr>
            <w:ins w:id="46" w:author="joseph kibira" w:date="2021-09-09T08:21:00Z">
              <w:r>
                <w:rPr>
                  <w:rFonts w:ascii="Cambria" w:eastAsia="Cambria" w:hAnsi="Cambria" w:cs="Cambria"/>
                  <w:i/>
                </w:rPr>
                <w:t xml:space="preserve">S </w:t>
              </w:r>
              <w:r>
                <w:rPr>
                  <w:rFonts w:ascii="Cambria" w:eastAsia="Cambria" w:hAnsi="Cambria" w:cs="Cambria"/>
                </w:rPr>
                <w:t>⊆ C</w:t>
              </w:r>
            </w:ins>
          </w:p>
        </w:tc>
        <w:tc>
          <w:tcPr>
            <w:tcW w:w="300" w:type="dxa"/>
            <w:tcBorders>
              <w:top w:val="nil"/>
              <w:left w:val="nil"/>
              <w:bottom w:val="nil"/>
              <w:right w:val="nil"/>
            </w:tcBorders>
          </w:tcPr>
          <w:p w14:paraId="3DD04DEC" w14:textId="77777777" w:rsidR="00322D6F" w:rsidRDefault="00322D6F" w:rsidP="00F6637D">
            <w:pPr>
              <w:spacing w:line="259" w:lineRule="auto"/>
              <w:rPr>
                <w:ins w:id="47" w:author="joseph kibira" w:date="2021-09-09T08:21:00Z"/>
              </w:rPr>
            </w:pPr>
            <w:ins w:id="48" w:author="joseph kibira" w:date="2021-09-09T08:21:00Z">
              <w:r>
                <w:t>(4)</w:t>
              </w:r>
            </w:ins>
          </w:p>
        </w:tc>
      </w:tr>
      <w:tr w:rsidR="00322D6F" w14:paraId="5F4B4213" w14:textId="77777777" w:rsidTr="00F6637D">
        <w:trPr>
          <w:trHeight w:val="715"/>
          <w:ins w:id="49" w:author="joseph kibira" w:date="2021-09-09T08:21:00Z"/>
        </w:trPr>
        <w:tc>
          <w:tcPr>
            <w:tcW w:w="624" w:type="dxa"/>
            <w:tcBorders>
              <w:top w:val="nil"/>
              <w:left w:val="nil"/>
              <w:bottom w:val="nil"/>
              <w:right w:val="nil"/>
            </w:tcBorders>
          </w:tcPr>
          <w:p w14:paraId="6758F308" w14:textId="77777777" w:rsidR="00322D6F" w:rsidRDefault="00322D6F" w:rsidP="00F6637D">
            <w:pPr>
              <w:spacing w:after="160" w:line="259" w:lineRule="auto"/>
              <w:rPr>
                <w:ins w:id="50" w:author="joseph kibira" w:date="2021-09-09T08:21:00Z"/>
              </w:rPr>
            </w:pPr>
          </w:p>
        </w:tc>
        <w:tc>
          <w:tcPr>
            <w:tcW w:w="6036" w:type="dxa"/>
            <w:tcBorders>
              <w:top w:val="nil"/>
              <w:left w:val="nil"/>
              <w:bottom w:val="nil"/>
              <w:right w:val="nil"/>
            </w:tcBorders>
          </w:tcPr>
          <w:p w14:paraId="5A705DC9" w14:textId="77777777" w:rsidR="00322D6F" w:rsidRDefault="00322D6F" w:rsidP="00F6637D">
            <w:pPr>
              <w:spacing w:line="259" w:lineRule="auto"/>
              <w:rPr>
                <w:ins w:id="51" w:author="joseph kibira" w:date="2021-09-09T08:21:00Z"/>
              </w:rPr>
            </w:pPr>
            <w:ins w:id="52" w:author="joseph kibira" w:date="2021-09-09T08:21:00Z">
              <w:r>
                <w:rPr>
                  <w:rFonts w:ascii="Cambria" w:eastAsia="Cambria" w:hAnsi="Cambria" w:cs="Cambria"/>
                  <w:i/>
                </w:rPr>
                <w:t>x</w:t>
              </w:r>
              <w:r>
                <w:t>(</w:t>
              </w:r>
              <w:r>
                <w:rPr>
                  <w:rFonts w:ascii="Cambria" w:eastAsia="Cambria" w:hAnsi="Cambria" w:cs="Cambria"/>
                  <w:i/>
                </w:rPr>
                <w:t>δ</w:t>
              </w:r>
              <w:r>
                <w:t>(</w:t>
              </w:r>
              <w:r>
                <w:rPr>
                  <w:rFonts w:ascii="Cambria" w:eastAsia="Cambria" w:hAnsi="Cambria" w:cs="Cambria"/>
                  <w:i/>
                </w:rPr>
                <w:t>S</w:t>
              </w:r>
              <w:r>
                <w:t xml:space="preserve">)) </w:t>
              </w:r>
              <w:r>
                <w:rPr>
                  <w:rFonts w:ascii="Cambria" w:eastAsia="Cambria" w:hAnsi="Cambria" w:cs="Cambria"/>
                </w:rPr>
                <w:t xml:space="preserve">≥ </w:t>
              </w:r>
              <w:r>
                <w:t>2[</w:t>
              </w:r>
              <w:r>
                <w:rPr>
                  <w:rFonts w:ascii="Cambria" w:eastAsia="Cambria" w:hAnsi="Cambria" w:cs="Cambria"/>
                  <w:i/>
                </w:rPr>
                <w:t>x</w:t>
              </w:r>
              <w:r>
                <w:t>(</w:t>
              </w:r>
              <w:r>
                <w:rPr>
                  <w:rFonts w:ascii="Cambria" w:eastAsia="Cambria" w:hAnsi="Cambria" w:cs="Cambria"/>
                  <w:i/>
                </w:rPr>
                <w:t>δ</w:t>
              </w:r>
              <w:r>
                <w:t>(</w:t>
              </w:r>
              <w:r>
                <w:rPr>
                  <w:rFonts w:ascii="Cambria" w:eastAsia="Cambria" w:hAnsi="Cambria" w:cs="Cambria"/>
                </w:rPr>
                <w:t>{</w:t>
              </w:r>
              <w:r>
                <w:rPr>
                  <w:rFonts w:ascii="Cambria" w:eastAsia="Cambria" w:hAnsi="Cambria" w:cs="Cambria"/>
                  <w:i/>
                </w:rPr>
                <w:t>h</w:t>
              </w:r>
              <w:r>
                <w:rPr>
                  <w:rFonts w:ascii="Cambria" w:eastAsia="Cambria" w:hAnsi="Cambria" w:cs="Cambria"/>
                </w:rPr>
                <w:t>}</w:t>
              </w:r>
              <w:r>
                <w:t xml:space="preserve">) </w:t>
              </w:r>
              <w:r>
                <w:rPr>
                  <w:rFonts w:ascii="Cambria" w:eastAsia="Cambria" w:hAnsi="Cambria" w:cs="Cambria"/>
                </w:rPr>
                <w:t xml:space="preserve">∩ </w:t>
              </w:r>
              <w:r>
                <w:rPr>
                  <w:rFonts w:ascii="Cambria" w:eastAsia="Cambria" w:hAnsi="Cambria" w:cs="Cambria"/>
                  <w:i/>
                </w:rPr>
                <w:t>δ</w:t>
              </w:r>
              <w:r>
                <w:t>(</w:t>
              </w:r>
              <w:r>
                <w:rPr>
                  <w:rFonts w:ascii="Cambria" w:eastAsia="Cambria" w:hAnsi="Cambria" w:cs="Cambria"/>
                </w:rPr>
                <w:t>D</w:t>
              </w:r>
              <w:r>
                <w:rPr>
                  <w:rFonts w:ascii="Cambria" w:eastAsia="Cambria" w:hAnsi="Cambria" w:cs="Cambria"/>
                  <w:vertAlign w:val="superscript"/>
                </w:rPr>
                <w:t>′</w:t>
              </w:r>
              <w:r>
                <w:t xml:space="preserve">)) + </w:t>
              </w:r>
              <w:r>
                <w:rPr>
                  <w:rFonts w:ascii="Cambria" w:eastAsia="Cambria" w:hAnsi="Cambria" w:cs="Cambria"/>
                  <w:i/>
                </w:rPr>
                <w:t>x</w:t>
              </w:r>
              <w:r>
                <w:t>(</w:t>
              </w:r>
              <w:r>
                <w:rPr>
                  <w:rFonts w:ascii="Cambria" w:eastAsia="Cambria" w:hAnsi="Cambria" w:cs="Cambria"/>
                  <w:i/>
                </w:rPr>
                <w:t>δ</w:t>
              </w:r>
              <w:r>
                <w:t>(</w:t>
              </w:r>
              <w:r>
                <w:rPr>
                  <w:rFonts w:ascii="Cambria" w:eastAsia="Cambria" w:hAnsi="Cambria" w:cs="Cambria"/>
                </w:rPr>
                <w:t>{</w:t>
              </w:r>
              <w:r>
                <w:rPr>
                  <w:rFonts w:ascii="Cambria" w:eastAsia="Cambria" w:hAnsi="Cambria" w:cs="Cambria"/>
                  <w:i/>
                </w:rPr>
                <w:t>j</w:t>
              </w:r>
              <w:r>
                <w:rPr>
                  <w:rFonts w:ascii="Cambria" w:eastAsia="Cambria" w:hAnsi="Cambria" w:cs="Cambria"/>
                </w:rPr>
                <w:t>}</w:t>
              </w:r>
              <w:r>
                <w:t xml:space="preserve">) </w:t>
              </w:r>
              <w:r>
                <w:rPr>
                  <w:rFonts w:ascii="Cambria" w:eastAsia="Cambria" w:hAnsi="Cambria" w:cs="Cambria"/>
                </w:rPr>
                <w:t xml:space="preserve">∩ </w:t>
              </w:r>
              <w:proofErr w:type="gramStart"/>
              <w:r>
                <w:rPr>
                  <w:rFonts w:ascii="Cambria" w:eastAsia="Cambria" w:hAnsi="Cambria" w:cs="Cambria"/>
                  <w:i/>
                </w:rPr>
                <w:t>δ</w:t>
              </w:r>
              <w:r>
                <w:t>(</w:t>
              </w:r>
              <w:proofErr w:type="gramEnd"/>
              <w:r>
                <w:rPr>
                  <w:rFonts w:ascii="Cambria" w:eastAsia="Cambria" w:hAnsi="Cambria" w:cs="Cambria"/>
                </w:rPr>
                <w:t>D \ D</w:t>
              </w:r>
              <w:r>
                <w:rPr>
                  <w:rFonts w:ascii="Cambria" w:eastAsia="Cambria" w:hAnsi="Cambria" w:cs="Cambria"/>
                  <w:vertAlign w:val="superscript"/>
                </w:rPr>
                <w:t>′</w:t>
              </w:r>
              <w:r>
                <w:t>))]</w:t>
              </w:r>
            </w:ins>
          </w:p>
        </w:tc>
        <w:tc>
          <w:tcPr>
            <w:tcW w:w="1961" w:type="dxa"/>
            <w:tcBorders>
              <w:top w:val="nil"/>
              <w:left w:val="nil"/>
              <w:bottom w:val="nil"/>
              <w:right w:val="nil"/>
            </w:tcBorders>
          </w:tcPr>
          <w:p w14:paraId="23CAC6BB" w14:textId="77777777" w:rsidR="00322D6F" w:rsidRDefault="00322D6F" w:rsidP="00F6637D">
            <w:pPr>
              <w:spacing w:after="38" w:line="259" w:lineRule="auto"/>
              <w:rPr>
                <w:ins w:id="53" w:author="joseph kibira" w:date="2021-09-09T08:21:00Z"/>
              </w:rPr>
            </w:pPr>
            <w:ins w:id="54" w:author="joseph kibira" w:date="2021-09-09T08:21:00Z">
              <w:r>
                <w:rPr>
                  <w:rFonts w:ascii="Cambria" w:eastAsia="Cambria" w:hAnsi="Cambria" w:cs="Cambria"/>
                  <w:i/>
                </w:rPr>
                <w:t xml:space="preserve">S </w:t>
              </w:r>
              <w:r>
                <w:rPr>
                  <w:rFonts w:ascii="Cambria" w:eastAsia="Cambria" w:hAnsi="Cambria" w:cs="Cambria"/>
                </w:rPr>
                <w:t xml:space="preserve">⊆ </w:t>
              </w:r>
              <w:proofErr w:type="spellStart"/>
              <w:proofErr w:type="gramStart"/>
              <w:r>
                <w:rPr>
                  <w:rFonts w:ascii="Cambria" w:eastAsia="Cambria" w:hAnsi="Cambria" w:cs="Cambria"/>
                </w:rPr>
                <w:t>C</w:t>
              </w:r>
              <w:r>
                <w:rPr>
                  <w:rFonts w:ascii="Cambria" w:eastAsia="Cambria" w:hAnsi="Cambria" w:cs="Cambria"/>
                  <w:i/>
                </w:rPr>
                <w:t>,h</w:t>
              </w:r>
              <w:proofErr w:type="gramEnd"/>
              <w:r>
                <w:rPr>
                  <w:rFonts w:ascii="Cambria" w:eastAsia="Cambria" w:hAnsi="Cambria" w:cs="Cambria"/>
                  <w:i/>
                </w:rPr>
                <w:t>,j</w:t>
              </w:r>
              <w:proofErr w:type="spellEnd"/>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i/>
                </w:rPr>
                <w:t>S</w:t>
              </w:r>
            </w:ins>
          </w:p>
          <w:p w14:paraId="3536BE30" w14:textId="77777777" w:rsidR="00322D6F" w:rsidRDefault="00322D6F" w:rsidP="00F6637D">
            <w:pPr>
              <w:spacing w:line="259" w:lineRule="auto"/>
              <w:ind w:left="321"/>
              <w:jc w:val="center"/>
              <w:rPr>
                <w:ins w:id="55" w:author="joseph kibira" w:date="2021-09-09T08:21:00Z"/>
              </w:rPr>
            </w:pPr>
            <w:ins w:id="56" w:author="joseph kibira" w:date="2021-09-09T08:21:00Z">
              <w:r>
                <w:rPr>
                  <w:rFonts w:ascii="Cambria" w:eastAsia="Cambria" w:hAnsi="Cambria" w:cs="Cambria"/>
                </w:rPr>
                <w:t>D</w:t>
              </w:r>
              <w:r>
                <w:rPr>
                  <w:rFonts w:ascii="Cambria" w:eastAsia="Cambria" w:hAnsi="Cambria" w:cs="Cambria"/>
                  <w:vertAlign w:val="superscript"/>
                </w:rPr>
                <w:t xml:space="preserve">′ </w:t>
              </w:r>
              <w:r>
                <w:rPr>
                  <w:rFonts w:ascii="Cambria" w:eastAsia="Cambria" w:hAnsi="Cambria" w:cs="Cambria"/>
                </w:rPr>
                <w:t>⊂ D</w:t>
              </w:r>
            </w:ins>
          </w:p>
        </w:tc>
        <w:tc>
          <w:tcPr>
            <w:tcW w:w="300" w:type="dxa"/>
            <w:tcBorders>
              <w:top w:val="nil"/>
              <w:left w:val="nil"/>
              <w:bottom w:val="nil"/>
              <w:right w:val="nil"/>
            </w:tcBorders>
          </w:tcPr>
          <w:p w14:paraId="102B1181" w14:textId="77777777" w:rsidR="00322D6F" w:rsidRDefault="00322D6F" w:rsidP="00F6637D">
            <w:pPr>
              <w:spacing w:line="259" w:lineRule="auto"/>
              <w:rPr>
                <w:ins w:id="57" w:author="joseph kibira" w:date="2021-09-09T08:21:00Z"/>
              </w:rPr>
            </w:pPr>
            <w:ins w:id="58" w:author="joseph kibira" w:date="2021-09-09T08:21:00Z">
              <w:r>
                <w:t>(5)</w:t>
              </w:r>
            </w:ins>
          </w:p>
        </w:tc>
      </w:tr>
      <w:tr w:rsidR="00322D6F" w14:paraId="3D32A8A5" w14:textId="77777777" w:rsidTr="00F6637D">
        <w:trPr>
          <w:trHeight w:val="353"/>
          <w:ins w:id="59" w:author="joseph kibira" w:date="2021-09-09T08:21:00Z"/>
        </w:trPr>
        <w:tc>
          <w:tcPr>
            <w:tcW w:w="624" w:type="dxa"/>
            <w:tcBorders>
              <w:top w:val="nil"/>
              <w:left w:val="nil"/>
              <w:bottom w:val="nil"/>
              <w:right w:val="nil"/>
            </w:tcBorders>
          </w:tcPr>
          <w:p w14:paraId="6532C64A" w14:textId="77777777" w:rsidR="00322D6F" w:rsidRDefault="00322D6F" w:rsidP="00F6637D">
            <w:pPr>
              <w:spacing w:after="160" w:line="259" w:lineRule="auto"/>
              <w:rPr>
                <w:ins w:id="60" w:author="joseph kibira" w:date="2021-09-09T08:21:00Z"/>
              </w:rPr>
            </w:pPr>
          </w:p>
        </w:tc>
        <w:tc>
          <w:tcPr>
            <w:tcW w:w="6036" w:type="dxa"/>
            <w:tcBorders>
              <w:top w:val="nil"/>
              <w:left w:val="nil"/>
              <w:bottom w:val="nil"/>
              <w:right w:val="nil"/>
            </w:tcBorders>
          </w:tcPr>
          <w:p w14:paraId="67EDFA98" w14:textId="77777777" w:rsidR="00322D6F" w:rsidRDefault="00322D6F" w:rsidP="00F6637D">
            <w:pPr>
              <w:spacing w:line="259" w:lineRule="auto"/>
              <w:rPr>
                <w:ins w:id="61" w:author="joseph kibira" w:date="2021-09-09T08:21:00Z"/>
              </w:rPr>
            </w:pPr>
            <w:ins w:id="62" w:author="joseph kibira" w:date="2021-09-09T08:21:00Z">
              <w:r>
                <w:rPr>
                  <w:rFonts w:ascii="Cambria" w:eastAsia="Cambria" w:hAnsi="Cambria" w:cs="Cambria"/>
                  <w:i/>
                </w:rPr>
                <w:t>y</w:t>
              </w:r>
              <w:r>
                <w:rPr>
                  <w:rFonts w:ascii="Cambria" w:eastAsia="Cambria" w:hAnsi="Cambria" w:cs="Cambria"/>
                  <w:i/>
                  <w:vertAlign w:val="subscript"/>
                </w:rPr>
                <w:t xml:space="preserve">e </w:t>
              </w:r>
              <w:r>
                <w:rPr>
                  <w:rFonts w:ascii="Cambria" w:eastAsia="Cambria" w:hAnsi="Cambria" w:cs="Cambria"/>
                </w:rPr>
                <w:t>∈ {</w:t>
              </w:r>
              <w:r>
                <w:t>0</w:t>
              </w:r>
              <w:r>
                <w:rPr>
                  <w:rFonts w:ascii="Cambria" w:eastAsia="Cambria" w:hAnsi="Cambria" w:cs="Cambria"/>
                  <w:i/>
                </w:rPr>
                <w:t>,</w:t>
              </w:r>
              <w:r>
                <w:t>1</w:t>
              </w:r>
              <w:r>
                <w:rPr>
                  <w:rFonts w:ascii="Cambria" w:eastAsia="Cambria" w:hAnsi="Cambria" w:cs="Cambria"/>
                </w:rPr>
                <w:t>}</w:t>
              </w:r>
            </w:ins>
          </w:p>
        </w:tc>
        <w:tc>
          <w:tcPr>
            <w:tcW w:w="1961" w:type="dxa"/>
            <w:tcBorders>
              <w:top w:val="nil"/>
              <w:left w:val="nil"/>
              <w:bottom w:val="nil"/>
              <w:right w:val="nil"/>
            </w:tcBorders>
          </w:tcPr>
          <w:p w14:paraId="2FB380C5" w14:textId="77777777" w:rsidR="00322D6F" w:rsidRDefault="00322D6F" w:rsidP="00F6637D">
            <w:pPr>
              <w:spacing w:line="259" w:lineRule="auto"/>
              <w:ind w:left="199"/>
              <w:jc w:val="center"/>
              <w:rPr>
                <w:ins w:id="63" w:author="joseph kibira" w:date="2021-09-09T08:21:00Z"/>
              </w:rPr>
            </w:pPr>
            <w:ins w:id="64" w:author="joseph kibira" w:date="2021-09-09T08:21:00Z">
              <w:r>
                <w:rPr>
                  <w:rFonts w:ascii="Cambria" w:eastAsia="Cambria" w:hAnsi="Cambria" w:cs="Cambria"/>
                  <w:i/>
                </w:rPr>
                <w:t xml:space="preserve">e </w:t>
              </w:r>
              <w:r>
                <w:rPr>
                  <w:rFonts w:ascii="Cambria" w:eastAsia="Cambria" w:hAnsi="Cambria" w:cs="Cambria"/>
                </w:rPr>
                <w:t xml:space="preserve">∈ </w:t>
              </w:r>
              <w:r>
                <w:rPr>
                  <w:rFonts w:ascii="Cambria" w:eastAsia="Cambria" w:hAnsi="Cambria" w:cs="Cambria"/>
                  <w:i/>
                </w:rPr>
                <w:t>δ</w:t>
              </w:r>
              <w:r>
                <w:t>(</w:t>
              </w:r>
              <w:r>
                <w:rPr>
                  <w:rFonts w:ascii="Cambria" w:eastAsia="Cambria" w:hAnsi="Cambria" w:cs="Cambria"/>
                </w:rPr>
                <w:t>D</w:t>
              </w:r>
              <w:r>
                <w:t>)</w:t>
              </w:r>
            </w:ins>
          </w:p>
        </w:tc>
        <w:tc>
          <w:tcPr>
            <w:tcW w:w="300" w:type="dxa"/>
            <w:tcBorders>
              <w:top w:val="nil"/>
              <w:left w:val="nil"/>
              <w:bottom w:val="nil"/>
              <w:right w:val="nil"/>
            </w:tcBorders>
          </w:tcPr>
          <w:p w14:paraId="145FE075" w14:textId="77777777" w:rsidR="00322D6F" w:rsidRDefault="00322D6F" w:rsidP="00F6637D">
            <w:pPr>
              <w:spacing w:line="259" w:lineRule="auto"/>
              <w:rPr>
                <w:ins w:id="65" w:author="joseph kibira" w:date="2021-09-09T08:21:00Z"/>
              </w:rPr>
            </w:pPr>
            <w:ins w:id="66" w:author="joseph kibira" w:date="2021-09-09T08:21:00Z">
              <w:r>
                <w:t>(6)</w:t>
              </w:r>
            </w:ins>
          </w:p>
        </w:tc>
      </w:tr>
      <w:tr w:rsidR="00322D6F" w14:paraId="3ADEDB91" w14:textId="77777777" w:rsidTr="00F6637D">
        <w:trPr>
          <w:trHeight w:val="302"/>
          <w:ins w:id="67" w:author="joseph kibira" w:date="2021-09-09T08:21:00Z"/>
        </w:trPr>
        <w:tc>
          <w:tcPr>
            <w:tcW w:w="624" w:type="dxa"/>
            <w:tcBorders>
              <w:top w:val="nil"/>
              <w:left w:val="nil"/>
              <w:bottom w:val="nil"/>
              <w:right w:val="nil"/>
            </w:tcBorders>
          </w:tcPr>
          <w:p w14:paraId="5B7C87FF" w14:textId="77777777" w:rsidR="00322D6F" w:rsidRDefault="00322D6F" w:rsidP="00F6637D">
            <w:pPr>
              <w:spacing w:after="160" w:line="259" w:lineRule="auto"/>
              <w:rPr>
                <w:ins w:id="68" w:author="joseph kibira" w:date="2021-09-09T08:21:00Z"/>
              </w:rPr>
            </w:pPr>
          </w:p>
        </w:tc>
        <w:tc>
          <w:tcPr>
            <w:tcW w:w="6036" w:type="dxa"/>
            <w:tcBorders>
              <w:top w:val="nil"/>
              <w:left w:val="nil"/>
              <w:bottom w:val="nil"/>
              <w:right w:val="nil"/>
            </w:tcBorders>
          </w:tcPr>
          <w:p w14:paraId="537A3B78" w14:textId="77777777" w:rsidR="00322D6F" w:rsidRDefault="00322D6F" w:rsidP="00F6637D">
            <w:pPr>
              <w:spacing w:line="259" w:lineRule="auto"/>
              <w:rPr>
                <w:ins w:id="69" w:author="joseph kibira" w:date="2021-09-09T08:21:00Z"/>
              </w:rPr>
            </w:pPr>
            <w:proofErr w:type="spellStart"/>
            <w:ins w:id="70" w:author="joseph kibira" w:date="2021-09-09T08:21:00Z">
              <w:r>
                <w:rPr>
                  <w:rFonts w:ascii="Cambria" w:eastAsia="Cambria" w:hAnsi="Cambria" w:cs="Cambria"/>
                  <w:i/>
                </w:rPr>
                <w:t>x</w:t>
              </w:r>
              <w:r>
                <w:rPr>
                  <w:rFonts w:ascii="Cambria" w:eastAsia="Cambria" w:hAnsi="Cambria" w:cs="Cambria"/>
                  <w:i/>
                  <w:vertAlign w:val="subscript"/>
                </w:rPr>
                <w:t>e</w:t>
              </w:r>
              <w:proofErr w:type="spellEnd"/>
              <w:r>
                <w:rPr>
                  <w:rFonts w:ascii="Cambria" w:eastAsia="Cambria" w:hAnsi="Cambria" w:cs="Cambria"/>
                  <w:i/>
                  <w:vertAlign w:val="subscript"/>
                </w:rPr>
                <w:t xml:space="preserve"> </w:t>
              </w:r>
              <w:r>
                <w:rPr>
                  <w:rFonts w:ascii="Cambria" w:eastAsia="Cambria" w:hAnsi="Cambria" w:cs="Cambria"/>
                </w:rPr>
                <w:t>∈ {</w:t>
              </w:r>
              <w:r>
                <w:t>0</w:t>
              </w:r>
              <w:r>
                <w:rPr>
                  <w:rFonts w:ascii="Cambria" w:eastAsia="Cambria" w:hAnsi="Cambria" w:cs="Cambria"/>
                  <w:i/>
                </w:rPr>
                <w:t>,</w:t>
              </w:r>
              <w:r>
                <w:t>1</w:t>
              </w:r>
              <w:r>
                <w:rPr>
                  <w:rFonts w:ascii="Cambria" w:eastAsia="Cambria" w:hAnsi="Cambria" w:cs="Cambria"/>
                </w:rPr>
                <w:t>}</w:t>
              </w:r>
            </w:ins>
          </w:p>
        </w:tc>
        <w:tc>
          <w:tcPr>
            <w:tcW w:w="1961" w:type="dxa"/>
            <w:tcBorders>
              <w:top w:val="nil"/>
              <w:left w:val="nil"/>
              <w:bottom w:val="nil"/>
              <w:right w:val="nil"/>
            </w:tcBorders>
          </w:tcPr>
          <w:p w14:paraId="134851C6" w14:textId="77777777" w:rsidR="00322D6F" w:rsidRDefault="00322D6F" w:rsidP="00F6637D">
            <w:pPr>
              <w:spacing w:line="259" w:lineRule="auto"/>
              <w:ind w:left="480"/>
              <w:jc w:val="center"/>
              <w:rPr>
                <w:ins w:id="71" w:author="joseph kibira" w:date="2021-09-09T08:21:00Z"/>
              </w:rPr>
            </w:pPr>
            <w:ins w:id="72" w:author="joseph kibira" w:date="2021-09-09T08:21:00Z">
              <w:r>
                <w:rPr>
                  <w:rFonts w:ascii="Cambria" w:eastAsia="Cambria" w:hAnsi="Cambria" w:cs="Cambria"/>
                  <w:i/>
                </w:rPr>
                <w:t xml:space="preserve">e </w:t>
              </w:r>
              <w:r>
                <w:rPr>
                  <w:rFonts w:ascii="Cambria" w:eastAsia="Cambria" w:hAnsi="Cambria" w:cs="Cambria"/>
                </w:rPr>
                <w:t xml:space="preserve">∈ </w:t>
              </w:r>
              <w:r>
                <w:rPr>
                  <w:rFonts w:ascii="Cambria" w:eastAsia="Cambria" w:hAnsi="Cambria" w:cs="Cambria"/>
                  <w:i/>
                </w:rPr>
                <w:t>E</w:t>
              </w:r>
            </w:ins>
          </w:p>
        </w:tc>
        <w:tc>
          <w:tcPr>
            <w:tcW w:w="300" w:type="dxa"/>
            <w:tcBorders>
              <w:top w:val="nil"/>
              <w:left w:val="nil"/>
              <w:bottom w:val="nil"/>
              <w:right w:val="nil"/>
            </w:tcBorders>
          </w:tcPr>
          <w:p w14:paraId="5875D0FA" w14:textId="77777777" w:rsidR="00322D6F" w:rsidRDefault="00322D6F" w:rsidP="00F6637D">
            <w:pPr>
              <w:spacing w:line="259" w:lineRule="auto"/>
              <w:rPr>
                <w:ins w:id="73" w:author="joseph kibira" w:date="2021-09-09T08:21:00Z"/>
              </w:rPr>
            </w:pPr>
            <w:ins w:id="74" w:author="joseph kibira" w:date="2021-09-09T08:21:00Z">
              <w:r>
                <w:t>(7)</w:t>
              </w:r>
            </w:ins>
          </w:p>
        </w:tc>
      </w:tr>
    </w:tbl>
    <w:p w14:paraId="129A0DDD" w14:textId="77777777" w:rsidR="00322D6F" w:rsidRDefault="00322D6F" w:rsidP="00322D6F">
      <w:pPr>
        <w:spacing w:after="411"/>
        <w:ind w:left="-15" w:firstLine="350"/>
        <w:rPr>
          <w:ins w:id="75" w:author="joseph kibira" w:date="2021-09-09T08:21:00Z"/>
        </w:rPr>
      </w:pPr>
      <w:ins w:id="76" w:author="joseph kibira" w:date="2021-09-09T08:21:00Z">
        <w:r>
          <w:t xml:space="preserve">The objective function aims to minimize the total traveling time. Constraints (2) are the degree constraints that impose each customer be visited exactly once. Constraints (3) is the fleet size constraint. They impose that at most </w:t>
        </w:r>
        <w:r>
          <w:rPr>
            <w:rFonts w:ascii="Cambria" w:eastAsia="Cambria" w:hAnsi="Cambria" w:cs="Cambria"/>
            <w:i/>
          </w:rPr>
          <w:t>m</w:t>
        </w:r>
        <w:r>
          <w:rPr>
            <w:rFonts w:ascii="Cambria" w:eastAsia="Cambria" w:hAnsi="Cambria" w:cs="Cambria"/>
            <w:i/>
            <w:vertAlign w:val="subscript"/>
          </w:rPr>
          <w:t xml:space="preserve">i </w:t>
        </w:r>
        <w:r>
          <w:t>vehicles are used at each depot. Constraints (4) are the capacity and route length constraints. They impose that at least max</w:t>
        </w:r>
        <w:r>
          <w:rPr>
            <w:rFonts w:ascii="Cambria" w:eastAsia="Cambria" w:hAnsi="Cambria" w:cs="Cambria"/>
          </w:rPr>
          <w:t>{</w:t>
        </w:r>
        <w:r>
          <w:rPr>
            <w:rFonts w:ascii="Cambria" w:eastAsia="Cambria" w:hAnsi="Cambria" w:cs="Cambria"/>
            <w:i/>
          </w:rPr>
          <w:t>r</w:t>
        </w:r>
        <w:r>
          <w:t>(</w:t>
        </w:r>
        <w:r>
          <w:rPr>
            <w:rFonts w:ascii="Cambria" w:eastAsia="Cambria" w:hAnsi="Cambria" w:cs="Cambria"/>
            <w:i/>
          </w:rPr>
          <w:t>S</w:t>
        </w:r>
        <w:proofErr w:type="gramStart"/>
        <w:r>
          <w:t>)</w:t>
        </w:r>
        <w:r>
          <w:rPr>
            <w:rFonts w:ascii="Cambria" w:eastAsia="Cambria" w:hAnsi="Cambria" w:cs="Cambria"/>
            <w:i/>
          </w:rPr>
          <w:t>,ρ</w:t>
        </w:r>
        <w:proofErr w:type="gramEnd"/>
        <w:r>
          <w:t>(</w:t>
        </w:r>
        <w:r>
          <w:rPr>
            <w:rFonts w:ascii="Cambria" w:eastAsia="Cambria" w:hAnsi="Cambria" w:cs="Cambria"/>
            <w:i/>
          </w:rPr>
          <w:t>S</w:t>
        </w:r>
        <w:r>
          <w:t>)</w:t>
        </w:r>
        <w:r>
          <w:rPr>
            <w:rFonts w:ascii="Cambria" w:eastAsia="Cambria" w:hAnsi="Cambria" w:cs="Cambria"/>
          </w:rPr>
          <w:t xml:space="preserve">} </w:t>
        </w:r>
        <w:r>
          <w:t xml:space="preserve">vehicles are used to visit the customers of set </w:t>
        </w:r>
        <w:r>
          <w:rPr>
            <w:rFonts w:ascii="Cambria" w:eastAsia="Cambria" w:hAnsi="Cambria" w:cs="Cambria"/>
            <w:i/>
          </w:rPr>
          <w:t>S</w:t>
        </w:r>
        <w:r>
          <w:t xml:space="preserve">. Constraints (5) are the path constraints. They forbid routes to have the starting and ending points at two different depots. Finally, (6)-(7) impose </w:t>
        </w:r>
        <w:proofErr w:type="gramStart"/>
        <w:r>
          <w:t>that variables</w:t>
        </w:r>
        <w:proofErr w:type="gramEnd"/>
        <w:r>
          <w:t xml:space="preserve"> are indeed binary. This formulation is a </w:t>
        </w:r>
        <w:r>
          <w:lastRenderedPageBreak/>
          <w:t xml:space="preserve">particular case of the one introduced by </w:t>
        </w:r>
        <w:proofErr w:type="spellStart"/>
        <w:r>
          <w:t>Belenguer</w:t>
        </w:r>
        <w:proofErr w:type="spellEnd"/>
        <w:r>
          <w:t xml:space="preserve"> et al. [8] for the CLRP, with the only addition of the route length constraint represented by the constants </w:t>
        </w:r>
        <w:r>
          <w:rPr>
            <w:rFonts w:ascii="Cambria" w:eastAsia="Cambria" w:hAnsi="Cambria" w:cs="Cambria"/>
            <w:i/>
          </w:rPr>
          <w:t>ρ</w:t>
        </w:r>
        <w:r>
          <w:t>.</w:t>
        </w:r>
      </w:ins>
    </w:p>
    <w:p w14:paraId="3B129600" w14:textId="77777777" w:rsidR="00322D6F" w:rsidRDefault="00322D6F" w:rsidP="00322D6F">
      <w:pPr>
        <w:pStyle w:val="Heading2"/>
        <w:ind w:left="719" w:hanging="734"/>
        <w:rPr>
          <w:ins w:id="77" w:author="joseph kibira" w:date="2021-09-09T08:21:00Z"/>
        </w:rPr>
      </w:pPr>
      <w:ins w:id="78" w:author="joseph kibira" w:date="2021-09-09T08:21:00Z">
        <w:r>
          <w:t>Set-partitioning formulation of the MDVRP</w:t>
        </w:r>
      </w:ins>
    </w:p>
    <w:p w14:paraId="5311591D" w14:textId="77777777" w:rsidR="00322D6F" w:rsidRDefault="00322D6F" w:rsidP="00322D6F">
      <w:pPr>
        <w:ind w:left="-5"/>
        <w:rPr>
          <w:ins w:id="79" w:author="joseph kibira" w:date="2021-09-09T08:21:00Z"/>
        </w:rPr>
      </w:pPr>
      <w:ins w:id="80" w:author="joseph kibira" w:date="2021-09-09T08:21:00Z">
        <w:r>
          <w:t xml:space="preserve">For each </w:t>
        </w:r>
        <w:proofErr w:type="spellStart"/>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xml:space="preserve">∈ D </w:t>
        </w:r>
        <w:r>
          <w:t xml:space="preserve">and </w:t>
        </w:r>
        <w:r>
          <w:rPr>
            <w:rFonts w:ascii="Cambria" w:eastAsia="Cambria" w:hAnsi="Cambria" w:cs="Cambria"/>
            <w:i/>
          </w:rPr>
          <w:t xml:space="preserve">j </w:t>
        </w:r>
        <w:r>
          <w:rPr>
            <w:rFonts w:ascii="Cambria" w:eastAsia="Cambria" w:hAnsi="Cambria" w:cs="Cambria"/>
          </w:rPr>
          <w:t xml:space="preserve">∈ C </w:t>
        </w:r>
        <w:r>
          <w:t xml:space="preserve">we let </w:t>
        </w:r>
        <w:proofErr w:type="spellStart"/>
        <w:r>
          <w:rPr>
            <w:rFonts w:ascii="Cambria" w:eastAsia="Cambria" w:hAnsi="Cambria" w:cs="Cambria"/>
            <w:i/>
          </w:rPr>
          <w:t>y</w:t>
        </w:r>
        <w:r>
          <w:rPr>
            <w:rFonts w:ascii="Cambria" w:eastAsia="Cambria" w:hAnsi="Cambria" w:cs="Cambria"/>
            <w:i/>
            <w:vertAlign w:val="subscript"/>
          </w:rPr>
          <w:t>ij</w:t>
        </w:r>
        <w:proofErr w:type="spellEnd"/>
        <w:r>
          <w:rPr>
            <w:rFonts w:ascii="Cambria" w:eastAsia="Cambria" w:hAnsi="Cambria" w:cs="Cambria"/>
            <w:i/>
            <w:vertAlign w:val="subscript"/>
          </w:rPr>
          <w:t xml:space="preserve"> </w:t>
        </w:r>
        <w:r>
          <w:t xml:space="preserve">be a binary variable equal to 1 </w:t>
        </w:r>
        <w:proofErr w:type="spellStart"/>
        <w:r>
          <w:t>iff</w:t>
        </w:r>
        <w:proofErr w:type="spellEnd"/>
        <w:r>
          <w:t xml:space="preserve"> customer </w:t>
        </w:r>
        <w:r>
          <w:rPr>
            <w:rFonts w:ascii="Cambria" w:eastAsia="Cambria" w:hAnsi="Cambria" w:cs="Cambria"/>
            <w:i/>
          </w:rPr>
          <w:t xml:space="preserve">j </w:t>
        </w:r>
        <w:r>
          <w:t xml:space="preserve">is served alone in a route departing from depot </w:t>
        </w:r>
        <w:proofErr w:type="spellStart"/>
        <w:r>
          <w:rPr>
            <w:rFonts w:ascii="Cambria" w:eastAsia="Cambria" w:hAnsi="Cambria" w:cs="Cambria"/>
            <w:i/>
          </w:rPr>
          <w:t>i</w:t>
        </w:r>
        <w:proofErr w:type="spellEnd"/>
        <w:r>
          <w:t>, with cost equal to 2</w:t>
        </w:r>
        <w:r>
          <w:rPr>
            <w:rFonts w:ascii="Cambria" w:eastAsia="Cambria" w:hAnsi="Cambria" w:cs="Cambria"/>
            <w:i/>
          </w:rPr>
          <w:t>t</w:t>
        </w:r>
        <w:r>
          <w:rPr>
            <w:rFonts w:ascii="Cambria" w:eastAsia="Cambria" w:hAnsi="Cambria" w:cs="Cambria"/>
            <w:i/>
            <w:vertAlign w:val="subscript"/>
          </w:rPr>
          <w:t>ij</w:t>
        </w:r>
        <w:r>
          <w:t xml:space="preserve">. We now let Ω be the set of routes visiting at least two customers and respecting the capacity and route length constraints. For a depot </w:t>
        </w:r>
        <w:proofErr w:type="spellStart"/>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D</w:t>
        </w:r>
        <w:r>
          <w:t>, we denote by Ω</w:t>
        </w:r>
        <w:proofErr w:type="spellStart"/>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the subset of routes starting and ending </w:t>
        </w:r>
        <w:proofErr w:type="spellStart"/>
        <w:r>
          <w:rPr>
            <w:rFonts w:ascii="Cambria" w:eastAsia="Cambria" w:hAnsi="Cambria" w:cs="Cambria"/>
            <w:i/>
          </w:rPr>
          <w:t>i</w:t>
        </w:r>
        <w:proofErr w:type="spellEnd"/>
        <w:r>
          <w:t xml:space="preserve">. For each </w:t>
        </w:r>
        <w:r>
          <w:rPr>
            <w:rFonts w:ascii="Cambria" w:eastAsia="Cambria" w:hAnsi="Cambria" w:cs="Cambria"/>
            <w:i/>
          </w:rPr>
          <w:t xml:space="preserve">l </w:t>
        </w:r>
        <w:r>
          <w:rPr>
            <w:rFonts w:ascii="Cambria" w:eastAsia="Cambria" w:hAnsi="Cambria" w:cs="Cambria"/>
          </w:rPr>
          <w:t xml:space="preserve">∈ </w:t>
        </w:r>
        <w:r>
          <w:t xml:space="preserve">Ω, we let </w:t>
        </w:r>
        <w:proofErr w:type="spellStart"/>
        <w:r>
          <w:rPr>
            <w:rFonts w:ascii="Cambria" w:eastAsia="Cambria" w:hAnsi="Cambria" w:cs="Cambria"/>
            <w:i/>
          </w:rPr>
          <w:t>θ</w:t>
        </w:r>
        <w:r>
          <w:rPr>
            <w:rFonts w:ascii="Cambria" w:eastAsia="Cambria" w:hAnsi="Cambria" w:cs="Cambria"/>
            <w:i/>
            <w:vertAlign w:val="subscript"/>
          </w:rPr>
          <w:t>l</w:t>
        </w:r>
        <w:proofErr w:type="spellEnd"/>
        <w:r>
          <w:rPr>
            <w:rFonts w:ascii="Cambria" w:eastAsia="Cambria" w:hAnsi="Cambria" w:cs="Cambria"/>
            <w:i/>
            <w:vertAlign w:val="subscript"/>
          </w:rPr>
          <w:t xml:space="preserve"> </w:t>
        </w:r>
        <w:r>
          <w:t xml:space="preserve">be a binary variable equal to 1 </w:t>
        </w:r>
        <w:proofErr w:type="spellStart"/>
        <w:r>
          <w:t>iff</w:t>
        </w:r>
        <w:proofErr w:type="spellEnd"/>
        <w:r>
          <w:t xml:space="preserve"> route </w:t>
        </w:r>
        <w:r>
          <w:rPr>
            <w:rFonts w:ascii="Cambria" w:eastAsia="Cambria" w:hAnsi="Cambria" w:cs="Cambria"/>
            <w:i/>
          </w:rPr>
          <w:t xml:space="preserve">l </w:t>
        </w:r>
        <w:r>
          <w:t xml:space="preserve">is selected, and we denote by </w:t>
        </w:r>
        <w:proofErr w:type="spellStart"/>
        <w:r>
          <w:rPr>
            <w:rFonts w:ascii="Cambria" w:eastAsia="Cambria" w:hAnsi="Cambria" w:cs="Cambria"/>
            <w:i/>
          </w:rPr>
          <w:t>t</w:t>
        </w:r>
        <w:r>
          <w:rPr>
            <w:rFonts w:ascii="Cambria" w:eastAsia="Cambria" w:hAnsi="Cambria" w:cs="Cambria"/>
            <w:i/>
            <w:vertAlign w:val="subscript"/>
          </w:rPr>
          <w:t>l</w:t>
        </w:r>
        <w:proofErr w:type="spellEnd"/>
        <w:r>
          <w:rPr>
            <w:rFonts w:ascii="Cambria" w:eastAsia="Cambria" w:hAnsi="Cambria" w:cs="Cambria"/>
            <w:i/>
            <w:vertAlign w:val="subscript"/>
          </w:rPr>
          <w:t xml:space="preserve"> </w:t>
        </w:r>
        <w:r>
          <w:t xml:space="preserve">its cost, which is equal to the sum of the traveling times along the edges used by </w:t>
        </w:r>
        <w:r>
          <w:rPr>
            <w:rFonts w:ascii="Cambria" w:eastAsia="Cambria" w:hAnsi="Cambria" w:cs="Cambria"/>
            <w:i/>
          </w:rPr>
          <w:t>l</w:t>
        </w:r>
        <w:r>
          <w:t xml:space="preserve">. For each customer </w:t>
        </w:r>
        <w:r>
          <w:rPr>
            <w:rFonts w:ascii="Cambria" w:eastAsia="Cambria" w:hAnsi="Cambria" w:cs="Cambria"/>
            <w:i/>
          </w:rPr>
          <w:t xml:space="preserve">j </w:t>
        </w:r>
        <w:r>
          <w:rPr>
            <w:rFonts w:ascii="Cambria" w:eastAsia="Cambria" w:hAnsi="Cambria" w:cs="Cambria"/>
          </w:rPr>
          <w:t xml:space="preserve">∈ C </w:t>
        </w:r>
        <w:r>
          <w:t xml:space="preserve">and route </w:t>
        </w:r>
        <w:r>
          <w:rPr>
            <w:rFonts w:ascii="Cambria" w:eastAsia="Cambria" w:hAnsi="Cambria" w:cs="Cambria"/>
            <w:i/>
          </w:rPr>
          <w:t xml:space="preserve">l </w:t>
        </w:r>
        <w:r>
          <w:rPr>
            <w:rFonts w:ascii="Cambria" w:eastAsia="Cambria" w:hAnsi="Cambria" w:cs="Cambria"/>
          </w:rPr>
          <w:t xml:space="preserve">∈ </w:t>
        </w:r>
        <w:r>
          <w:t xml:space="preserve">Ω we let </w:t>
        </w:r>
        <w:proofErr w:type="spellStart"/>
        <w:r>
          <w:rPr>
            <w:rFonts w:ascii="Cambria" w:eastAsia="Cambria" w:hAnsi="Cambria" w:cs="Cambria"/>
            <w:i/>
          </w:rPr>
          <w:t>a</w:t>
        </w:r>
        <w:r>
          <w:rPr>
            <w:rFonts w:ascii="Cambria" w:eastAsia="Cambria" w:hAnsi="Cambria" w:cs="Cambria"/>
            <w:i/>
            <w:vertAlign w:val="superscript"/>
          </w:rPr>
          <w:t>l</w:t>
        </w:r>
        <w:r>
          <w:rPr>
            <w:rFonts w:ascii="Cambria" w:eastAsia="Cambria" w:hAnsi="Cambria" w:cs="Cambria"/>
            <w:i/>
            <w:vertAlign w:val="subscript"/>
          </w:rPr>
          <w:t>j</w:t>
        </w:r>
        <w:proofErr w:type="spellEnd"/>
        <w:r>
          <w:rPr>
            <w:rFonts w:ascii="Cambria" w:eastAsia="Cambria" w:hAnsi="Cambria" w:cs="Cambria"/>
            <w:i/>
            <w:vertAlign w:val="subscript"/>
          </w:rPr>
          <w:t xml:space="preserve"> </w:t>
        </w:r>
        <w:r>
          <w:t xml:space="preserve">be the number of times that customer </w:t>
        </w:r>
        <w:r>
          <w:rPr>
            <w:rFonts w:ascii="Cambria" w:eastAsia="Cambria" w:hAnsi="Cambria" w:cs="Cambria"/>
            <w:i/>
          </w:rPr>
          <w:t xml:space="preserve">j </w:t>
        </w:r>
        <w:r>
          <w:t xml:space="preserve">is visited by </w:t>
        </w:r>
        <w:r>
          <w:rPr>
            <w:rFonts w:ascii="Cambria" w:eastAsia="Cambria" w:hAnsi="Cambria" w:cs="Cambria"/>
            <w:i/>
          </w:rPr>
          <w:t>l</w:t>
        </w:r>
        <w:r>
          <w:t xml:space="preserve">. For each depot subset </w:t>
        </w:r>
        <w:r>
          <w:rPr>
            <w:rFonts w:ascii="Cambria" w:eastAsia="Cambria" w:hAnsi="Cambria" w:cs="Cambria"/>
            <w:i/>
          </w:rPr>
          <w:t xml:space="preserve">D </w:t>
        </w:r>
        <w:r>
          <w:rPr>
            <w:rFonts w:ascii="Cambria" w:eastAsia="Cambria" w:hAnsi="Cambria" w:cs="Cambria"/>
          </w:rPr>
          <w:t xml:space="preserve">⊆ D </w:t>
        </w:r>
        <w:r>
          <w:t xml:space="preserve">and customer subset </w:t>
        </w:r>
        <w:r>
          <w:rPr>
            <w:rFonts w:ascii="Cambria" w:eastAsia="Cambria" w:hAnsi="Cambria" w:cs="Cambria"/>
            <w:i/>
          </w:rPr>
          <w:t xml:space="preserve">C </w:t>
        </w:r>
        <w:r>
          <w:rPr>
            <w:rFonts w:ascii="Cambria" w:eastAsia="Cambria" w:hAnsi="Cambria" w:cs="Cambria"/>
          </w:rPr>
          <w:t xml:space="preserve">⊆ C </w:t>
        </w:r>
        <w:r>
          <w:t xml:space="preserve">we let </w:t>
        </w:r>
        <w:proofErr w:type="gramStart"/>
        <w:r>
          <w:rPr>
            <w:rFonts w:ascii="Cambria" w:eastAsia="Cambria" w:hAnsi="Cambria" w:cs="Cambria"/>
            <w:i/>
          </w:rPr>
          <w:t>y</w:t>
        </w:r>
        <w:r>
          <w:t>(</w:t>
        </w:r>
        <w:proofErr w:type="gramEnd"/>
        <w:r>
          <w:rPr>
            <w:rFonts w:ascii="Cambria" w:eastAsia="Cambria" w:hAnsi="Cambria" w:cs="Cambria"/>
            <w:i/>
          </w:rPr>
          <w:t xml:space="preserve">D </w:t>
        </w:r>
        <w:r>
          <w:t xml:space="preserve">: </w:t>
        </w:r>
        <w:r>
          <w:rPr>
            <w:rFonts w:ascii="Cambria" w:eastAsia="Cambria" w:hAnsi="Cambria" w:cs="Cambria"/>
            <w:i/>
          </w:rPr>
          <w:t>C</w:t>
        </w:r>
        <w:r>
          <w:t xml:space="preserve">) = </w:t>
        </w:r>
        <w:proofErr w:type="spellStart"/>
        <w:r>
          <w:rPr>
            <w:rFonts w:ascii="Cambria" w:eastAsia="Cambria" w:hAnsi="Cambria" w:cs="Cambria"/>
          </w:rPr>
          <w:t>P</w:t>
        </w:r>
        <w:r>
          <w:rPr>
            <w:rFonts w:ascii="Cambria" w:eastAsia="Cambria" w:hAnsi="Cambria" w:cs="Cambria"/>
            <w:i/>
            <w:sz w:val="16"/>
          </w:rPr>
          <w:t>i</w:t>
        </w:r>
        <w:r>
          <w:rPr>
            <w:rFonts w:ascii="Cambria" w:eastAsia="Cambria" w:hAnsi="Cambria" w:cs="Cambria"/>
            <w:vertAlign w:val="subscript"/>
          </w:rPr>
          <w:t>∈</w:t>
        </w:r>
        <w:r>
          <w:rPr>
            <w:rFonts w:ascii="Cambria" w:eastAsia="Cambria" w:hAnsi="Cambria" w:cs="Cambria"/>
            <w:i/>
            <w:vertAlign w:val="subscript"/>
          </w:rPr>
          <w:t>D</w:t>
        </w:r>
        <w:proofErr w:type="spellEnd"/>
        <w:r>
          <w:rPr>
            <w:rFonts w:ascii="Cambria" w:eastAsia="Cambria" w:hAnsi="Cambria" w:cs="Cambria"/>
            <w:i/>
            <w:vertAlign w:val="subscript"/>
          </w:rPr>
          <w:t xml:space="preserve"> </w:t>
        </w:r>
        <w:proofErr w:type="spellStart"/>
        <w:r>
          <w:rPr>
            <w:rFonts w:ascii="Cambria" w:eastAsia="Cambria" w:hAnsi="Cambria" w:cs="Cambria"/>
          </w:rPr>
          <w:t>P</w:t>
        </w:r>
        <w:r>
          <w:rPr>
            <w:rFonts w:ascii="Cambria" w:eastAsia="Cambria" w:hAnsi="Cambria" w:cs="Cambria"/>
            <w:i/>
            <w:sz w:val="16"/>
          </w:rPr>
          <w:t>j</w:t>
        </w:r>
        <w:r>
          <w:rPr>
            <w:rFonts w:ascii="Cambria" w:eastAsia="Cambria" w:hAnsi="Cambria" w:cs="Cambria"/>
            <w:vertAlign w:val="subscript"/>
          </w:rPr>
          <w:t>∈</w:t>
        </w:r>
        <w:r>
          <w:rPr>
            <w:rFonts w:ascii="Cambria" w:eastAsia="Cambria" w:hAnsi="Cambria" w:cs="Cambria"/>
            <w:i/>
            <w:vertAlign w:val="subscript"/>
          </w:rPr>
          <w:t>C</w:t>
        </w:r>
        <w:proofErr w:type="spellEnd"/>
        <w:r>
          <w:rPr>
            <w:rFonts w:ascii="Cambria" w:eastAsia="Cambria" w:hAnsi="Cambria" w:cs="Cambria"/>
            <w:i/>
            <w:vertAlign w:val="subscript"/>
          </w:rPr>
          <w:t xml:space="preserve"> </w:t>
        </w:r>
        <w:proofErr w:type="spellStart"/>
        <w:r>
          <w:rPr>
            <w:rFonts w:ascii="Cambria" w:eastAsia="Cambria" w:hAnsi="Cambria" w:cs="Cambria"/>
            <w:i/>
          </w:rPr>
          <w:t>y</w:t>
        </w:r>
        <w:r>
          <w:rPr>
            <w:rFonts w:ascii="Cambria" w:eastAsia="Cambria" w:hAnsi="Cambria" w:cs="Cambria"/>
            <w:i/>
            <w:vertAlign w:val="subscript"/>
          </w:rPr>
          <w:t>ij</w:t>
        </w:r>
        <w:proofErr w:type="spellEnd"/>
        <w:r>
          <w:t>. The set-partitioning formulation of the MDVRP is as follows:</w:t>
        </w:r>
      </w:ins>
    </w:p>
    <w:tbl>
      <w:tblPr>
        <w:tblStyle w:val="TableGrid"/>
        <w:tblW w:w="7591" w:type="dxa"/>
        <w:tblInd w:w="1769" w:type="dxa"/>
        <w:tblCellMar>
          <w:top w:w="56" w:type="dxa"/>
          <w:left w:w="0" w:type="dxa"/>
          <w:bottom w:w="0" w:type="dxa"/>
          <w:right w:w="0" w:type="dxa"/>
        </w:tblCellMar>
        <w:tblLook w:val="04A0" w:firstRow="1" w:lastRow="0" w:firstColumn="1" w:lastColumn="0" w:noHBand="0" w:noVBand="1"/>
      </w:tblPr>
      <w:tblGrid>
        <w:gridCol w:w="624"/>
        <w:gridCol w:w="6552"/>
        <w:gridCol w:w="415"/>
      </w:tblGrid>
      <w:tr w:rsidR="00322D6F" w14:paraId="1ADB7C55" w14:textId="77777777" w:rsidTr="00F6637D">
        <w:trPr>
          <w:trHeight w:val="717"/>
          <w:ins w:id="81" w:author="joseph kibira" w:date="2021-09-09T08:21:00Z"/>
        </w:trPr>
        <w:tc>
          <w:tcPr>
            <w:tcW w:w="624" w:type="dxa"/>
            <w:tcBorders>
              <w:top w:val="nil"/>
              <w:left w:val="nil"/>
              <w:bottom w:val="nil"/>
              <w:right w:val="nil"/>
            </w:tcBorders>
          </w:tcPr>
          <w:p w14:paraId="5B948294" w14:textId="77777777" w:rsidR="00322D6F" w:rsidRDefault="00322D6F" w:rsidP="00F6637D">
            <w:pPr>
              <w:spacing w:line="259" w:lineRule="auto"/>
              <w:rPr>
                <w:ins w:id="82" w:author="joseph kibira" w:date="2021-09-09T08:21:00Z"/>
              </w:rPr>
            </w:pPr>
            <w:ins w:id="83" w:author="joseph kibira" w:date="2021-09-09T08:21:00Z">
              <w:r>
                <w:t>min</w:t>
              </w:r>
            </w:ins>
          </w:p>
        </w:tc>
        <w:tc>
          <w:tcPr>
            <w:tcW w:w="6552" w:type="dxa"/>
            <w:tcBorders>
              <w:top w:val="nil"/>
              <w:left w:val="nil"/>
              <w:bottom w:val="nil"/>
              <w:right w:val="nil"/>
            </w:tcBorders>
          </w:tcPr>
          <w:p w14:paraId="6B6247D2" w14:textId="77777777" w:rsidR="00322D6F" w:rsidRDefault="00322D6F" w:rsidP="00F6637D">
            <w:pPr>
              <w:spacing w:after="279" w:line="259" w:lineRule="auto"/>
              <w:ind w:left="41"/>
              <w:rPr>
                <w:ins w:id="84" w:author="joseph kibira" w:date="2021-09-09T08:21:00Z"/>
              </w:rPr>
            </w:pPr>
            <w:proofErr w:type="spellStart"/>
            <w:ins w:id="85" w:author="joseph kibira" w:date="2021-09-09T08:21:00Z">
              <w:r>
                <w:rPr>
                  <w:rFonts w:ascii="Cambria" w:eastAsia="Cambria" w:hAnsi="Cambria" w:cs="Cambria"/>
                </w:rPr>
                <w:t>X</w:t>
              </w:r>
              <w:r>
                <w:rPr>
                  <w:rFonts w:ascii="Cambria" w:eastAsia="Cambria" w:hAnsi="Cambria" w:cs="Cambria"/>
                  <w:i/>
                </w:rPr>
                <w:t>t</w:t>
              </w:r>
              <w:r>
                <w:rPr>
                  <w:rFonts w:ascii="Cambria" w:eastAsia="Cambria" w:hAnsi="Cambria" w:cs="Cambria"/>
                  <w:i/>
                  <w:sz w:val="16"/>
                </w:rPr>
                <w:t>l</w:t>
              </w:r>
              <w:r>
                <w:rPr>
                  <w:rFonts w:ascii="Cambria" w:eastAsia="Cambria" w:hAnsi="Cambria" w:cs="Cambria"/>
                  <w:i/>
                </w:rPr>
                <w:t>θ</w:t>
              </w:r>
              <w:r>
                <w:rPr>
                  <w:rFonts w:ascii="Cambria" w:eastAsia="Cambria" w:hAnsi="Cambria" w:cs="Cambria"/>
                  <w:i/>
                  <w:sz w:val="16"/>
                </w:rPr>
                <w:t>l</w:t>
              </w:r>
              <w:proofErr w:type="spellEnd"/>
              <w:r>
                <w:rPr>
                  <w:rFonts w:ascii="Cambria" w:eastAsia="Cambria" w:hAnsi="Cambria" w:cs="Cambria"/>
                  <w:i/>
                  <w:sz w:val="16"/>
                </w:rPr>
                <w:t xml:space="preserve"> </w:t>
              </w:r>
              <w:r>
                <w:t xml:space="preserve">+ 2 </w:t>
              </w:r>
              <w:r>
                <w:rPr>
                  <w:rFonts w:ascii="Cambria" w:eastAsia="Cambria" w:hAnsi="Cambria" w:cs="Cambria"/>
                </w:rPr>
                <w:t xml:space="preserve">X </w:t>
              </w:r>
              <w:proofErr w:type="spellStart"/>
              <w:r>
                <w:rPr>
                  <w:rFonts w:ascii="Cambria" w:eastAsia="Cambria" w:hAnsi="Cambria" w:cs="Cambria"/>
                  <w:i/>
                </w:rPr>
                <w:t>t</w:t>
              </w:r>
              <w:r>
                <w:rPr>
                  <w:rFonts w:ascii="Cambria" w:eastAsia="Cambria" w:hAnsi="Cambria" w:cs="Cambria"/>
                  <w:i/>
                  <w:sz w:val="16"/>
                </w:rPr>
                <w:t>ij</w:t>
              </w:r>
              <w:r>
                <w:rPr>
                  <w:rFonts w:ascii="Cambria" w:eastAsia="Cambria" w:hAnsi="Cambria" w:cs="Cambria"/>
                  <w:i/>
                </w:rPr>
                <w:t>y</w:t>
              </w:r>
              <w:r>
                <w:rPr>
                  <w:rFonts w:ascii="Cambria" w:eastAsia="Cambria" w:hAnsi="Cambria" w:cs="Cambria"/>
                  <w:i/>
                  <w:sz w:val="16"/>
                </w:rPr>
                <w:t>ij</w:t>
              </w:r>
              <w:proofErr w:type="spellEnd"/>
            </w:ins>
          </w:p>
          <w:p w14:paraId="346A3E3F" w14:textId="77777777" w:rsidR="00322D6F" w:rsidRDefault="00322D6F" w:rsidP="00F6637D">
            <w:pPr>
              <w:tabs>
                <w:tab w:val="center" w:pos="1509"/>
              </w:tabs>
              <w:spacing w:line="259" w:lineRule="auto"/>
              <w:rPr>
                <w:ins w:id="86" w:author="joseph kibira" w:date="2021-09-09T08:21:00Z"/>
              </w:rPr>
            </w:pPr>
            <w:ins w:id="87" w:author="joseph kibira" w:date="2021-09-09T08:21:00Z">
              <w:r>
                <w:rPr>
                  <w:rFonts w:ascii="Cambria" w:eastAsia="Cambria" w:hAnsi="Cambria" w:cs="Cambria"/>
                  <w:i/>
                  <w:sz w:val="16"/>
                </w:rPr>
                <w:t>l</w:t>
              </w:r>
              <w:r>
                <w:rPr>
                  <w:rFonts w:ascii="Cambria" w:eastAsia="Cambria" w:hAnsi="Cambria" w:cs="Cambria"/>
                  <w:sz w:val="16"/>
                </w:rPr>
                <w:t>∈Ω</w:t>
              </w:r>
              <w:r>
                <w:rPr>
                  <w:rFonts w:ascii="Cambria" w:eastAsia="Cambria" w:hAnsi="Cambria" w:cs="Cambria"/>
                  <w:sz w:val="16"/>
                </w:rPr>
                <w:tab/>
              </w:r>
              <w:proofErr w:type="spellStart"/>
              <w:r>
                <w:rPr>
                  <w:rFonts w:ascii="Cambria" w:eastAsia="Cambria" w:hAnsi="Cambria" w:cs="Cambria"/>
                  <w:i/>
                  <w:sz w:val="16"/>
                </w:rPr>
                <w:t>i</w:t>
              </w:r>
              <w:r>
                <w:rPr>
                  <w:rFonts w:ascii="Cambria" w:eastAsia="Cambria" w:hAnsi="Cambria" w:cs="Cambria"/>
                  <w:sz w:val="16"/>
                </w:rPr>
                <w:t>∈</w:t>
              </w:r>
              <w:proofErr w:type="gramStart"/>
              <w:r>
                <w:rPr>
                  <w:rFonts w:ascii="Cambria" w:eastAsia="Cambria" w:hAnsi="Cambria" w:cs="Cambria"/>
                  <w:sz w:val="16"/>
                </w:rPr>
                <w:t>D</w:t>
              </w:r>
              <w:r>
                <w:rPr>
                  <w:rFonts w:ascii="Cambria" w:eastAsia="Cambria" w:hAnsi="Cambria" w:cs="Cambria"/>
                  <w:i/>
                  <w:sz w:val="16"/>
                </w:rPr>
                <w:t>,j</w:t>
              </w:r>
              <w:proofErr w:type="gramEnd"/>
              <w:r>
                <w:rPr>
                  <w:rFonts w:ascii="Cambria" w:eastAsia="Cambria" w:hAnsi="Cambria" w:cs="Cambria"/>
                  <w:sz w:val="16"/>
                </w:rPr>
                <w:t>∈C</w:t>
              </w:r>
              <w:proofErr w:type="spellEnd"/>
            </w:ins>
          </w:p>
        </w:tc>
        <w:tc>
          <w:tcPr>
            <w:tcW w:w="415" w:type="dxa"/>
            <w:tcBorders>
              <w:top w:val="nil"/>
              <w:left w:val="nil"/>
              <w:bottom w:val="nil"/>
              <w:right w:val="nil"/>
            </w:tcBorders>
          </w:tcPr>
          <w:p w14:paraId="6AE2D392" w14:textId="77777777" w:rsidR="00322D6F" w:rsidRDefault="00322D6F" w:rsidP="00F6637D">
            <w:pPr>
              <w:spacing w:line="259" w:lineRule="auto"/>
              <w:ind w:left="115"/>
              <w:rPr>
                <w:ins w:id="88" w:author="joseph kibira" w:date="2021-09-09T08:21:00Z"/>
              </w:rPr>
            </w:pPr>
            <w:ins w:id="89" w:author="joseph kibira" w:date="2021-09-09T08:21:00Z">
              <w:r>
                <w:t>(8)</w:t>
              </w:r>
            </w:ins>
          </w:p>
        </w:tc>
      </w:tr>
    </w:tbl>
    <w:p w14:paraId="713D78C1" w14:textId="77777777" w:rsidR="00322D6F" w:rsidRDefault="00322D6F" w:rsidP="00322D6F">
      <w:pPr>
        <w:framePr w:dropCap="drop" w:lines="2" w:wrap="around" w:vAnchor="text" w:hAnchor="text"/>
        <w:spacing w:after="0" w:line="1022" w:lineRule="exact"/>
        <w:rPr>
          <w:ins w:id="90" w:author="joseph kibira" w:date="2021-09-09T08:21:00Z"/>
        </w:rPr>
      </w:pPr>
      <w:ins w:id="91" w:author="joseph kibira" w:date="2021-09-09T08:21:00Z">
        <w:r>
          <w:rPr>
            <w:rFonts w:ascii="Cambria" w:eastAsia="Cambria" w:hAnsi="Cambria" w:cs="Cambria"/>
            <w:position w:val="-7"/>
          </w:rPr>
          <w:t>X</w:t>
        </w:r>
      </w:ins>
    </w:p>
    <w:p w14:paraId="5E4E86F0" w14:textId="77777777" w:rsidR="00322D6F" w:rsidRDefault="00322D6F" w:rsidP="00322D6F">
      <w:pPr>
        <w:tabs>
          <w:tab w:val="center" w:pos="3891"/>
          <w:tab w:val="center" w:pos="7291"/>
          <w:tab w:val="right" w:pos="9362"/>
        </w:tabs>
        <w:spacing w:after="14"/>
        <w:rPr>
          <w:ins w:id="92" w:author="joseph kibira" w:date="2021-09-09T08:21:00Z"/>
        </w:rPr>
      </w:pPr>
      <w:ins w:id="93" w:author="joseph kibira" w:date="2021-09-09T08:21:00Z">
        <w:r>
          <w:rPr>
            <w:rFonts w:ascii="Calibri" w:eastAsia="Calibri" w:hAnsi="Calibri" w:cs="Calibri"/>
            <w:color w:val="000000"/>
          </w:rPr>
          <w:tab/>
        </w:r>
        <w:proofErr w:type="spellStart"/>
        <w:r>
          <w:rPr>
            <w:rFonts w:ascii="Cambria" w:eastAsia="Cambria" w:hAnsi="Cambria" w:cs="Cambria"/>
            <w:i/>
          </w:rPr>
          <w:t>a</w:t>
        </w:r>
        <w:r>
          <w:rPr>
            <w:rFonts w:ascii="Cambria" w:eastAsia="Cambria" w:hAnsi="Cambria" w:cs="Cambria"/>
            <w:i/>
            <w:vertAlign w:val="superscript"/>
          </w:rPr>
          <w:t>l</w:t>
        </w:r>
        <w:r>
          <w:rPr>
            <w:rFonts w:ascii="Cambria" w:eastAsia="Cambria" w:hAnsi="Cambria" w:cs="Cambria"/>
            <w:i/>
            <w:vertAlign w:val="subscript"/>
          </w:rPr>
          <w:t>j</w:t>
        </w:r>
        <w:r>
          <w:rPr>
            <w:rFonts w:ascii="Cambria" w:eastAsia="Cambria" w:hAnsi="Cambria" w:cs="Cambria"/>
            <w:i/>
          </w:rPr>
          <w:t>θ</w:t>
        </w:r>
        <w:r>
          <w:rPr>
            <w:rFonts w:ascii="Cambria" w:eastAsia="Cambria" w:hAnsi="Cambria" w:cs="Cambria"/>
            <w:i/>
            <w:vertAlign w:val="subscript"/>
          </w:rPr>
          <w:t>l</w:t>
        </w:r>
        <w:proofErr w:type="spellEnd"/>
        <w:r>
          <w:rPr>
            <w:rFonts w:ascii="Cambria" w:eastAsia="Cambria" w:hAnsi="Cambria" w:cs="Cambria"/>
            <w:i/>
            <w:vertAlign w:val="subscript"/>
          </w:rPr>
          <w:t xml:space="preserve"> </w:t>
        </w:r>
        <w:r>
          <w:t xml:space="preserve">+ </w:t>
        </w:r>
        <w:proofErr w:type="gramStart"/>
        <w:r>
          <w:rPr>
            <w:rFonts w:ascii="Cambria" w:eastAsia="Cambria" w:hAnsi="Cambria" w:cs="Cambria"/>
            <w:i/>
          </w:rPr>
          <w:t>y</w:t>
        </w:r>
        <w:r>
          <w:t>(</w:t>
        </w:r>
        <w:proofErr w:type="gramEnd"/>
        <w:r>
          <w:rPr>
            <w:rFonts w:ascii="Cambria" w:eastAsia="Cambria" w:hAnsi="Cambria" w:cs="Cambria"/>
          </w:rPr>
          <w:t xml:space="preserve">D </w:t>
        </w:r>
        <w:r>
          <w:t xml:space="preserve">: </w:t>
        </w:r>
        <w:r>
          <w:rPr>
            <w:rFonts w:ascii="Cambria" w:eastAsia="Cambria" w:hAnsi="Cambria" w:cs="Cambria"/>
          </w:rPr>
          <w:t>{</w:t>
        </w:r>
        <w:r>
          <w:rPr>
            <w:rFonts w:ascii="Cambria" w:eastAsia="Cambria" w:hAnsi="Cambria" w:cs="Cambria"/>
            <w:i/>
          </w:rPr>
          <w:t>j</w:t>
        </w:r>
        <w:r>
          <w:rPr>
            <w:rFonts w:ascii="Cambria" w:eastAsia="Cambria" w:hAnsi="Cambria" w:cs="Cambria"/>
          </w:rPr>
          <w:t>}</w:t>
        </w:r>
        <w:r>
          <w:t>) = 1</w:t>
        </w:r>
        <w:r>
          <w:tab/>
        </w:r>
        <w:r>
          <w:rPr>
            <w:rFonts w:ascii="Cambria" w:eastAsia="Cambria" w:hAnsi="Cambria" w:cs="Cambria"/>
            <w:i/>
          </w:rPr>
          <w:t xml:space="preserve">j </w:t>
        </w:r>
        <w:r>
          <w:rPr>
            <w:rFonts w:ascii="Cambria" w:eastAsia="Cambria" w:hAnsi="Cambria" w:cs="Cambria"/>
          </w:rPr>
          <w:t>∈ D</w:t>
        </w:r>
        <w:r>
          <w:rPr>
            <w:rFonts w:ascii="Cambria" w:eastAsia="Cambria" w:hAnsi="Cambria" w:cs="Cambria"/>
          </w:rPr>
          <w:tab/>
        </w:r>
        <w:r>
          <w:t>(9)</w:t>
        </w:r>
      </w:ins>
    </w:p>
    <w:p w14:paraId="059B84BA" w14:textId="77777777" w:rsidR="00322D6F" w:rsidRDefault="00322D6F" w:rsidP="00322D6F">
      <w:pPr>
        <w:spacing w:after="0"/>
        <w:ind w:left="2457"/>
        <w:rPr>
          <w:ins w:id="94" w:author="joseph kibira" w:date="2021-09-09T08:21:00Z"/>
        </w:rPr>
      </w:pPr>
      <w:ins w:id="95" w:author="joseph kibira" w:date="2021-09-09T08:21:00Z">
        <w:r>
          <w:rPr>
            <w:rFonts w:ascii="Cambria" w:eastAsia="Cambria" w:hAnsi="Cambria" w:cs="Cambria"/>
            <w:i/>
            <w:sz w:val="16"/>
          </w:rPr>
          <w:t>l</w:t>
        </w:r>
        <w:r>
          <w:rPr>
            <w:rFonts w:ascii="Cambria" w:eastAsia="Cambria" w:hAnsi="Cambria" w:cs="Cambria"/>
            <w:sz w:val="16"/>
          </w:rPr>
          <w:t>∈Ω</w:t>
        </w:r>
      </w:ins>
    </w:p>
    <w:tbl>
      <w:tblPr>
        <w:tblStyle w:val="TableGrid"/>
        <w:tblW w:w="6969" w:type="dxa"/>
        <w:tblInd w:w="2393" w:type="dxa"/>
        <w:tblCellMar>
          <w:top w:w="0" w:type="dxa"/>
          <w:left w:w="0" w:type="dxa"/>
          <w:bottom w:w="0" w:type="dxa"/>
          <w:right w:w="0" w:type="dxa"/>
        </w:tblCellMar>
        <w:tblLook w:val="04A0" w:firstRow="1" w:lastRow="0" w:firstColumn="1" w:lastColumn="0" w:noHBand="0" w:noVBand="1"/>
      </w:tblPr>
      <w:tblGrid>
        <w:gridCol w:w="4339"/>
        <w:gridCol w:w="2213"/>
        <w:gridCol w:w="417"/>
      </w:tblGrid>
      <w:tr w:rsidR="00322D6F" w14:paraId="5BB78F73" w14:textId="77777777" w:rsidTr="00F6637D">
        <w:trPr>
          <w:trHeight w:val="691"/>
          <w:ins w:id="96" w:author="joseph kibira" w:date="2021-09-09T08:21:00Z"/>
        </w:trPr>
        <w:tc>
          <w:tcPr>
            <w:tcW w:w="4339" w:type="dxa"/>
            <w:tcBorders>
              <w:top w:val="nil"/>
              <w:left w:val="nil"/>
              <w:bottom w:val="nil"/>
              <w:right w:val="nil"/>
            </w:tcBorders>
          </w:tcPr>
          <w:p w14:paraId="3A3F7763" w14:textId="77777777" w:rsidR="00322D6F" w:rsidRDefault="00322D6F" w:rsidP="00F6637D">
            <w:pPr>
              <w:spacing w:after="345" w:line="259" w:lineRule="auto"/>
              <w:ind w:left="43"/>
              <w:rPr>
                <w:ins w:id="97" w:author="joseph kibira" w:date="2021-09-09T08:21:00Z"/>
              </w:rPr>
            </w:pPr>
            <w:proofErr w:type="spellStart"/>
            <w:ins w:id="98" w:author="joseph kibira" w:date="2021-09-09T08:21:00Z">
              <w:r>
                <w:rPr>
                  <w:rFonts w:ascii="Cambria" w:eastAsia="Cambria" w:hAnsi="Cambria" w:cs="Cambria"/>
                </w:rPr>
                <w:t>X</w:t>
              </w:r>
              <w:r>
                <w:rPr>
                  <w:rFonts w:ascii="Cambria" w:eastAsia="Cambria" w:hAnsi="Cambria" w:cs="Cambria"/>
                  <w:i/>
                </w:rPr>
                <w:t>θ</w:t>
              </w:r>
              <w:r>
                <w:rPr>
                  <w:rFonts w:ascii="Cambria" w:eastAsia="Cambria" w:hAnsi="Cambria" w:cs="Cambria"/>
                  <w:i/>
                  <w:vertAlign w:val="subscript"/>
                </w:rPr>
                <w:t>l</w:t>
              </w:r>
              <w:proofErr w:type="spellEnd"/>
              <w:r>
                <w:rPr>
                  <w:rFonts w:ascii="Cambria" w:eastAsia="Cambria" w:hAnsi="Cambria" w:cs="Cambria"/>
                  <w:i/>
                  <w:vertAlign w:val="subscript"/>
                </w:rPr>
                <w:t xml:space="preserve"> </w:t>
              </w:r>
              <w:r>
                <w:t xml:space="preserve">+ </w:t>
              </w:r>
              <w:r>
                <w:rPr>
                  <w:rFonts w:ascii="Cambria" w:eastAsia="Cambria" w:hAnsi="Cambria" w:cs="Cambria"/>
                  <w:i/>
                </w:rPr>
                <w:t>y</w:t>
              </w:r>
              <w:r>
                <w:t>(</w:t>
              </w:r>
              <w:r>
                <w:rPr>
                  <w:rFonts w:ascii="Cambria" w:eastAsia="Cambria" w:hAnsi="Cambria" w:cs="Cambria"/>
                </w:rPr>
                <w:t>{</w:t>
              </w:r>
              <w:proofErr w:type="spellStart"/>
              <w:r>
                <w:rPr>
                  <w:rFonts w:ascii="Cambria" w:eastAsia="Cambria" w:hAnsi="Cambria" w:cs="Cambria"/>
                  <w:i/>
                </w:rPr>
                <w:t>i</w:t>
              </w:r>
              <w:proofErr w:type="spellEnd"/>
              <w:proofErr w:type="gramStart"/>
              <w:r>
                <w:rPr>
                  <w:rFonts w:ascii="Cambria" w:eastAsia="Cambria" w:hAnsi="Cambria" w:cs="Cambria"/>
                </w:rPr>
                <w:t xml:space="preserve">} </w:t>
              </w:r>
              <w:r>
                <w:t>:</w:t>
              </w:r>
              <w:proofErr w:type="gramEnd"/>
              <w:r>
                <w:t xml:space="preserve"> </w:t>
              </w:r>
              <w:r>
                <w:rPr>
                  <w:rFonts w:ascii="Cambria" w:eastAsia="Cambria" w:hAnsi="Cambria" w:cs="Cambria"/>
                </w:rPr>
                <w:t>C</w:t>
              </w:r>
              <w:r>
                <w:t xml:space="preserve">) </w:t>
              </w:r>
              <w:r>
                <w:rPr>
                  <w:rFonts w:ascii="Cambria" w:eastAsia="Cambria" w:hAnsi="Cambria" w:cs="Cambria"/>
                </w:rPr>
                <w:t xml:space="preserve">≤ </w:t>
              </w:r>
              <w:r>
                <w:rPr>
                  <w:rFonts w:ascii="Cambria" w:eastAsia="Cambria" w:hAnsi="Cambria" w:cs="Cambria"/>
                  <w:i/>
                </w:rPr>
                <w:t>m</w:t>
              </w:r>
              <w:r>
                <w:rPr>
                  <w:rFonts w:ascii="Cambria" w:eastAsia="Cambria" w:hAnsi="Cambria" w:cs="Cambria"/>
                  <w:i/>
                  <w:vertAlign w:val="subscript"/>
                </w:rPr>
                <w:t>i</w:t>
              </w:r>
            </w:ins>
          </w:p>
          <w:p w14:paraId="2FD3E410" w14:textId="77777777" w:rsidR="00322D6F" w:rsidRDefault="00322D6F" w:rsidP="00F6637D">
            <w:pPr>
              <w:spacing w:line="259" w:lineRule="auto"/>
              <w:ind w:left="41"/>
              <w:rPr>
                <w:ins w:id="99" w:author="joseph kibira" w:date="2021-09-09T08:21:00Z"/>
              </w:rPr>
            </w:pPr>
            <w:ins w:id="100" w:author="joseph kibira" w:date="2021-09-09T08:21:00Z">
              <w:r>
                <w:rPr>
                  <w:rFonts w:ascii="Cambria" w:eastAsia="Cambria" w:hAnsi="Cambria" w:cs="Cambria"/>
                  <w:i/>
                  <w:sz w:val="16"/>
                </w:rPr>
                <w:t>l</w:t>
              </w:r>
              <w:r>
                <w:rPr>
                  <w:rFonts w:ascii="Cambria" w:eastAsia="Cambria" w:hAnsi="Cambria" w:cs="Cambria"/>
                  <w:sz w:val="16"/>
                </w:rPr>
                <w:t>∈Ω</w:t>
              </w:r>
              <w:proofErr w:type="spellStart"/>
              <w:r>
                <w:rPr>
                  <w:rFonts w:ascii="Cambria" w:eastAsia="Cambria" w:hAnsi="Cambria" w:cs="Cambria"/>
                  <w:i/>
                  <w:sz w:val="16"/>
                  <w:vertAlign w:val="subscript"/>
                </w:rPr>
                <w:t>i</w:t>
              </w:r>
              <w:proofErr w:type="spellEnd"/>
            </w:ins>
          </w:p>
        </w:tc>
        <w:tc>
          <w:tcPr>
            <w:tcW w:w="2213" w:type="dxa"/>
            <w:tcBorders>
              <w:top w:val="nil"/>
              <w:left w:val="nil"/>
              <w:bottom w:val="nil"/>
              <w:right w:val="nil"/>
            </w:tcBorders>
          </w:tcPr>
          <w:p w14:paraId="6EE0FE25" w14:textId="77777777" w:rsidR="00322D6F" w:rsidRDefault="00322D6F" w:rsidP="00F6637D">
            <w:pPr>
              <w:spacing w:line="259" w:lineRule="auto"/>
              <w:ind w:left="295"/>
              <w:rPr>
                <w:ins w:id="101" w:author="joseph kibira" w:date="2021-09-09T08:21:00Z"/>
              </w:rPr>
            </w:pPr>
            <w:proofErr w:type="spellStart"/>
            <w:ins w:id="102" w:author="joseph kibira" w:date="2021-09-09T08:21:00Z">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D</w:t>
              </w:r>
            </w:ins>
          </w:p>
        </w:tc>
        <w:tc>
          <w:tcPr>
            <w:tcW w:w="417" w:type="dxa"/>
            <w:tcBorders>
              <w:top w:val="nil"/>
              <w:left w:val="nil"/>
              <w:bottom w:val="nil"/>
              <w:right w:val="nil"/>
            </w:tcBorders>
          </w:tcPr>
          <w:p w14:paraId="4882C475" w14:textId="77777777" w:rsidR="00322D6F" w:rsidRDefault="00322D6F" w:rsidP="00F6637D">
            <w:pPr>
              <w:spacing w:line="259" w:lineRule="auto"/>
              <w:rPr>
                <w:ins w:id="103" w:author="joseph kibira" w:date="2021-09-09T08:21:00Z"/>
              </w:rPr>
            </w:pPr>
            <w:ins w:id="104" w:author="joseph kibira" w:date="2021-09-09T08:21:00Z">
              <w:r>
                <w:t>(10)</w:t>
              </w:r>
            </w:ins>
          </w:p>
        </w:tc>
      </w:tr>
      <w:tr w:rsidR="00322D6F" w14:paraId="33E60E98" w14:textId="77777777" w:rsidTr="00F6637D">
        <w:trPr>
          <w:trHeight w:val="275"/>
          <w:ins w:id="105" w:author="joseph kibira" w:date="2021-09-09T08:21:00Z"/>
        </w:trPr>
        <w:tc>
          <w:tcPr>
            <w:tcW w:w="4339" w:type="dxa"/>
            <w:tcBorders>
              <w:top w:val="nil"/>
              <w:left w:val="nil"/>
              <w:bottom w:val="nil"/>
              <w:right w:val="nil"/>
            </w:tcBorders>
          </w:tcPr>
          <w:p w14:paraId="2C070B8A" w14:textId="77777777" w:rsidR="00322D6F" w:rsidRDefault="00322D6F" w:rsidP="00F6637D">
            <w:pPr>
              <w:spacing w:line="259" w:lineRule="auto"/>
              <w:rPr>
                <w:ins w:id="106" w:author="joseph kibira" w:date="2021-09-09T08:21:00Z"/>
              </w:rPr>
            </w:pPr>
            <w:proofErr w:type="spellStart"/>
            <w:ins w:id="107" w:author="joseph kibira" w:date="2021-09-09T08:21:00Z">
              <w:r>
                <w:rPr>
                  <w:rFonts w:ascii="Cambria" w:eastAsia="Cambria" w:hAnsi="Cambria" w:cs="Cambria"/>
                  <w:i/>
                </w:rPr>
                <w:t>y</w:t>
              </w:r>
              <w:r>
                <w:rPr>
                  <w:rFonts w:ascii="Cambria" w:eastAsia="Cambria" w:hAnsi="Cambria" w:cs="Cambria"/>
                  <w:i/>
                  <w:vertAlign w:val="subscript"/>
                </w:rPr>
                <w:t>ij</w:t>
              </w:r>
              <w:proofErr w:type="spellEnd"/>
              <w:r>
                <w:rPr>
                  <w:rFonts w:ascii="Cambria" w:eastAsia="Cambria" w:hAnsi="Cambria" w:cs="Cambria"/>
                  <w:i/>
                  <w:vertAlign w:val="subscript"/>
                </w:rPr>
                <w:t xml:space="preserve"> </w:t>
              </w:r>
              <w:r>
                <w:rPr>
                  <w:rFonts w:ascii="Cambria" w:eastAsia="Cambria" w:hAnsi="Cambria" w:cs="Cambria"/>
                </w:rPr>
                <w:t>∈ {</w:t>
              </w:r>
              <w:r>
                <w:t>0</w:t>
              </w:r>
              <w:r>
                <w:rPr>
                  <w:rFonts w:ascii="Cambria" w:eastAsia="Cambria" w:hAnsi="Cambria" w:cs="Cambria"/>
                  <w:i/>
                </w:rPr>
                <w:t>,</w:t>
              </w:r>
              <w:r>
                <w:t>1</w:t>
              </w:r>
              <w:r>
                <w:rPr>
                  <w:rFonts w:ascii="Cambria" w:eastAsia="Cambria" w:hAnsi="Cambria" w:cs="Cambria"/>
                </w:rPr>
                <w:t>}</w:t>
              </w:r>
            </w:ins>
          </w:p>
        </w:tc>
        <w:tc>
          <w:tcPr>
            <w:tcW w:w="2213" w:type="dxa"/>
            <w:tcBorders>
              <w:top w:val="nil"/>
              <w:left w:val="nil"/>
              <w:bottom w:val="nil"/>
              <w:right w:val="nil"/>
            </w:tcBorders>
          </w:tcPr>
          <w:p w14:paraId="25528207" w14:textId="77777777" w:rsidR="00322D6F" w:rsidRDefault="00322D6F" w:rsidP="00F6637D">
            <w:pPr>
              <w:spacing w:line="259" w:lineRule="auto"/>
              <w:rPr>
                <w:ins w:id="108" w:author="joseph kibira" w:date="2021-09-09T08:21:00Z"/>
              </w:rPr>
            </w:pPr>
            <w:proofErr w:type="spellStart"/>
            <w:ins w:id="109" w:author="joseph kibira" w:date="2021-09-09T08:21:00Z">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i/>
                </w:rPr>
                <w:t>δ</w:t>
              </w:r>
              <w:r>
                <w:t>(</w:t>
              </w:r>
              <w:r>
                <w:rPr>
                  <w:rFonts w:ascii="Cambria" w:eastAsia="Cambria" w:hAnsi="Cambria" w:cs="Cambria"/>
                </w:rPr>
                <w:t>D</w:t>
              </w:r>
              <w:r>
                <w:t>)</w:t>
              </w:r>
            </w:ins>
          </w:p>
        </w:tc>
        <w:tc>
          <w:tcPr>
            <w:tcW w:w="417" w:type="dxa"/>
            <w:tcBorders>
              <w:top w:val="nil"/>
              <w:left w:val="nil"/>
              <w:bottom w:val="nil"/>
              <w:right w:val="nil"/>
            </w:tcBorders>
          </w:tcPr>
          <w:p w14:paraId="695318AA" w14:textId="77777777" w:rsidR="00322D6F" w:rsidRDefault="00322D6F" w:rsidP="00F6637D">
            <w:pPr>
              <w:spacing w:line="259" w:lineRule="auto"/>
              <w:rPr>
                <w:ins w:id="110" w:author="joseph kibira" w:date="2021-09-09T08:21:00Z"/>
              </w:rPr>
            </w:pPr>
            <w:ins w:id="111" w:author="joseph kibira" w:date="2021-09-09T08:21:00Z">
              <w:r>
                <w:t>(11)</w:t>
              </w:r>
            </w:ins>
          </w:p>
        </w:tc>
      </w:tr>
      <w:tr w:rsidR="00322D6F" w14:paraId="2E8FFC5F" w14:textId="77777777" w:rsidTr="00F6637D">
        <w:trPr>
          <w:trHeight w:val="302"/>
          <w:ins w:id="112" w:author="joseph kibira" w:date="2021-09-09T08:21:00Z"/>
        </w:trPr>
        <w:tc>
          <w:tcPr>
            <w:tcW w:w="4339" w:type="dxa"/>
            <w:tcBorders>
              <w:top w:val="nil"/>
              <w:left w:val="nil"/>
              <w:bottom w:val="nil"/>
              <w:right w:val="nil"/>
            </w:tcBorders>
          </w:tcPr>
          <w:p w14:paraId="1BCAB915" w14:textId="77777777" w:rsidR="00322D6F" w:rsidRDefault="00322D6F" w:rsidP="00F6637D">
            <w:pPr>
              <w:spacing w:line="259" w:lineRule="auto"/>
              <w:rPr>
                <w:ins w:id="113" w:author="joseph kibira" w:date="2021-09-09T08:21:00Z"/>
              </w:rPr>
            </w:pPr>
            <w:proofErr w:type="spellStart"/>
            <w:ins w:id="114" w:author="joseph kibira" w:date="2021-09-09T08:21:00Z">
              <w:r>
                <w:rPr>
                  <w:rFonts w:ascii="Cambria" w:eastAsia="Cambria" w:hAnsi="Cambria" w:cs="Cambria"/>
                  <w:i/>
                </w:rPr>
                <w:t>θ</w:t>
              </w:r>
              <w:r>
                <w:rPr>
                  <w:rFonts w:ascii="Cambria" w:eastAsia="Cambria" w:hAnsi="Cambria" w:cs="Cambria"/>
                  <w:i/>
                  <w:vertAlign w:val="subscript"/>
                </w:rPr>
                <w:t>l</w:t>
              </w:r>
              <w:proofErr w:type="spellEnd"/>
              <w:r>
                <w:rPr>
                  <w:rFonts w:ascii="Cambria" w:eastAsia="Cambria" w:hAnsi="Cambria" w:cs="Cambria"/>
                  <w:i/>
                  <w:vertAlign w:val="subscript"/>
                </w:rPr>
                <w:t xml:space="preserve"> </w:t>
              </w:r>
              <w:r>
                <w:rPr>
                  <w:rFonts w:ascii="Cambria" w:eastAsia="Cambria" w:hAnsi="Cambria" w:cs="Cambria"/>
                </w:rPr>
                <w:t>∈ {</w:t>
              </w:r>
              <w:r>
                <w:t>0</w:t>
              </w:r>
              <w:r>
                <w:rPr>
                  <w:rFonts w:ascii="Cambria" w:eastAsia="Cambria" w:hAnsi="Cambria" w:cs="Cambria"/>
                  <w:i/>
                </w:rPr>
                <w:t>,</w:t>
              </w:r>
              <w:r>
                <w:t>1</w:t>
              </w:r>
              <w:r>
                <w:rPr>
                  <w:rFonts w:ascii="Cambria" w:eastAsia="Cambria" w:hAnsi="Cambria" w:cs="Cambria"/>
                </w:rPr>
                <w:t>}</w:t>
              </w:r>
            </w:ins>
          </w:p>
        </w:tc>
        <w:tc>
          <w:tcPr>
            <w:tcW w:w="2213" w:type="dxa"/>
            <w:tcBorders>
              <w:top w:val="nil"/>
              <w:left w:val="nil"/>
              <w:bottom w:val="nil"/>
              <w:right w:val="nil"/>
            </w:tcBorders>
          </w:tcPr>
          <w:p w14:paraId="4B2B28A1" w14:textId="77777777" w:rsidR="00322D6F" w:rsidRDefault="00322D6F" w:rsidP="00F6637D">
            <w:pPr>
              <w:spacing w:line="259" w:lineRule="auto"/>
              <w:ind w:left="322"/>
              <w:rPr>
                <w:ins w:id="115" w:author="joseph kibira" w:date="2021-09-09T08:21:00Z"/>
              </w:rPr>
            </w:pPr>
            <w:ins w:id="116" w:author="joseph kibira" w:date="2021-09-09T08:21:00Z">
              <w:r>
                <w:rPr>
                  <w:rFonts w:ascii="Cambria" w:eastAsia="Cambria" w:hAnsi="Cambria" w:cs="Cambria"/>
                  <w:i/>
                </w:rPr>
                <w:t xml:space="preserve">l </w:t>
              </w:r>
              <w:r>
                <w:rPr>
                  <w:rFonts w:ascii="Cambria" w:eastAsia="Cambria" w:hAnsi="Cambria" w:cs="Cambria"/>
                </w:rPr>
                <w:t xml:space="preserve">∈ </w:t>
              </w:r>
              <w:r>
                <w:t>Ω</w:t>
              </w:r>
            </w:ins>
          </w:p>
        </w:tc>
        <w:tc>
          <w:tcPr>
            <w:tcW w:w="417" w:type="dxa"/>
            <w:tcBorders>
              <w:top w:val="nil"/>
              <w:left w:val="nil"/>
              <w:bottom w:val="nil"/>
              <w:right w:val="nil"/>
            </w:tcBorders>
          </w:tcPr>
          <w:p w14:paraId="51C285B3" w14:textId="77777777" w:rsidR="00322D6F" w:rsidRDefault="00322D6F" w:rsidP="00F6637D">
            <w:pPr>
              <w:spacing w:line="259" w:lineRule="auto"/>
              <w:rPr>
                <w:ins w:id="117" w:author="joseph kibira" w:date="2021-09-09T08:21:00Z"/>
              </w:rPr>
            </w:pPr>
            <w:ins w:id="118" w:author="joseph kibira" w:date="2021-09-09T08:21:00Z">
              <w:r>
                <w:t>(12)</w:t>
              </w:r>
            </w:ins>
          </w:p>
        </w:tc>
      </w:tr>
    </w:tbl>
    <w:p w14:paraId="64D181E8" w14:textId="77777777" w:rsidR="00322D6F" w:rsidRDefault="00322D6F" w:rsidP="00322D6F">
      <w:pPr>
        <w:spacing w:after="1"/>
        <w:ind w:right="12"/>
        <w:jc w:val="right"/>
        <w:rPr>
          <w:ins w:id="119" w:author="joseph kibira" w:date="2021-09-09T08:21:00Z"/>
        </w:rPr>
      </w:pPr>
      <w:ins w:id="120" w:author="joseph kibira" w:date="2021-09-09T08:21:00Z">
        <w:r>
          <w:t>Once again, the objective function aims to minimize the total traveling cost. Constraints</w:t>
        </w:r>
      </w:ins>
    </w:p>
    <w:p w14:paraId="5471805D" w14:textId="77777777" w:rsidR="00322D6F" w:rsidRDefault="00322D6F" w:rsidP="00322D6F">
      <w:pPr>
        <w:spacing w:after="521"/>
        <w:ind w:left="-5"/>
        <w:rPr>
          <w:ins w:id="121" w:author="joseph kibira" w:date="2021-09-09T08:21:00Z"/>
        </w:rPr>
      </w:pPr>
      <w:ins w:id="122" w:author="joseph kibira" w:date="2021-09-09T08:21:00Z">
        <w:r>
          <w:t xml:space="preserve">(9) are the degree constraints that impose each customer be visited exactly once. Constraints (11)-(12) state the binary nature of the variables. Note that the capacity and the route length constraints are embedded into the definition of the route set Ω, and therefore do not need to be </w:t>
        </w:r>
        <w:proofErr w:type="spellStart"/>
        <w:r>
          <w:t>explicitely</w:t>
        </w:r>
        <w:proofErr w:type="spellEnd"/>
        <w:r>
          <w:t xml:space="preserve"> included in the formulation of the problem. For the same reason, the path constraints (5) are also not needed.</w:t>
        </w:r>
      </w:ins>
    </w:p>
    <w:p w14:paraId="21565CE2" w14:textId="77777777" w:rsidR="00322D6F" w:rsidRDefault="00322D6F" w:rsidP="00322D6F">
      <w:pPr>
        <w:pStyle w:val="Heading1"/>
        <w:ind w:left="566" w:hanging="581"/>
        <w:rPr>
          <w:ins w:id="123" w:author="joseph kibira" w:date="2021-09-09T08:21:00Z"/>
        </w:rPr>
      </w:pPr>
      <w:ins w:id="124" w:author="joseph kibira" w:date="2021-09-09T08:21:00Z">
        <w:r>
          <w:t>Valid inequalities</w:t>
        </w:r>
      </w:ins>
    </w:p>
    <w:p w14:paraId="09360F90" w14:textId="77777777" w:rsidR="00322D6F" w:rsidRDefault="00322D6F" w:rsidP="00322D6F">
      <w:pPr>
        <w:spacing w:after="409"/>
        <w:ind w:left="-5"/>
        <w:rPr>
          <w:ins w:id="125" w:author="joseph kibira" w:date="2021-09-09T08:21:00Z"/>
        </w:rPr>
      </w:pPr>
      <w:ins w:id="126" w:author="joseph kibira" w:date="2021-09-09T08:21:00Z">
        <w:r>
          <w:t xml:space="preserve">In this section we present the valid inequalities used to strengthen both formulations presented earlier. For the first families of inequalities, we refer to them as “weak” because their inclusion does not impose the addition of an extra </w:t>
        </w:r>
        <w:proofErr w:type="spellStart"/>
        <w:r>
          <w:t>resouce</w:t>
        </w:r>
        <w:proofErr w:type="spellEnd"/>
        <w:r>
          <w:t xml:space="preserve"> in the labeling algorithm. For the last five classes of inequalities introduced, we refer to them as “strong”, because their addition imposes the use of additional resource during the labeling algorithm.</w:t>
        </w:r>
      </w:ins>
    </w:p>
    <w:p w14:paraId="79FFC965" w14:textId="77777777" w:rsidR="00322D6F" w:rsidRDefault="00322D6F" w:rsidP="00322D6F">
      <w:pPr>
        <w:pStyle w:val="Heading2"/>
        <w:ind w:left="719" w:hanging="734"/>
        <w:rPr>
          <w:ins w:id="127" w:author="joseph kibira" w:date="2021-09-09T08:21:00Z"/>
        </w:rPr>
      </w:pPr>
      <w:ins w:id="128" w:author="joseph kibira" w:date="2021-09-09T08:21:00Z">
        <w:r>
          <w:t>Weak valid inequalities</w:t>
        </w:r>
      </w:ins>
    </w:p>
    <w:p w14:paraId="64DE2FD6" w14:textId="77777777" w:rsidR="00322D6F" w:rsidRDefault="00322D6F" w:rsidP="00322D6F">
      <w:pPr>
        <w:spacing w:after="409"/>
        <w:ind w:left="-5"/>
        <w:rPr>
          <w:ins w:id="129" w:author="joseph kibira" w:date="2021-09-09T08:21:00Z"/>
        </w:rPr>
      </w:pPr>
      <w:ins w:id="130" w:author="joseph kibira" w:date="2021-09-09T08:21:00Z">
        <w:r>
          <w:t xml:space="preserve">We call weak valid inequalities to all those inequalities that are valid for formulation (1) and that can be used in both formulations. These inequalities have the particularity that the contribution of their duals to the computation of the reduced costs of paths can be decomposed along the edges defining them, </w:t>
        </w:r>
        <w:r>
          <w:lastRenderedPageBreak/>
          <w:t xml:space="preserve">and therefore included in the pricing algorithm without compromising its performance. We consider some of the valid inequalities available in the CVRPSEP package [27], namely the framed capacity inequalities, strengthened comb inequalities, </w:t>
        </w:r>
        <w:proofErr w:type="spellStart"/>
        <w:r>
          <w:t>multistar</w:t>
        </w:r>
        <w:proofErr w:type="spellEnd"/>
        <w:r>
          <w:t xml:space="preserve"> inequalities and </w:t>
        </w:r>
        <w:proofErr w:type="spellStart"/>
        <w:r>
          <w:t>hypotour</w:t>
        </w:r>
        <w:proofErr w:type="spellEnd"/>
        <w:r>
          <w:t xml:space="preserve"> inequalities. We also use some of the inequalities introduced by </w:t>
        </w:r>
        <w:proofErr w:type="spellStart"/>
        <w:r>
          <w:t>Belenguer</w:t>
        </w:r>
        <w:proofErr w:type="spellEnd"/>
        <w:r>
          <w:t xml:space="preserve"> et al. [8], </w:t>
        </w:r>
        <w:proofErr w:type="spellStart"/>
        <w:r>
          <w:t>Contardo</w:t>
        </w:r>
        <w:proofErr w:type="spellEnd"/>
        <w:r>
          <w:t xml:space="preserve"> et al. [12], namely the </w:t>
        </w:r>
        <w:r>
          <w:rPr>
            <w:rFonts w:ascii="Cambria" w:eastAsia="Cambria" w:hAnsi="Cambria" w:cs="Cambria"/>
            <w:i/>
          </w:rPr>
          <w:t>y</w:t>
        </w:r>
        <w:r>
          <w:t xml:space="preserve">-capacity cuts, degree constraints and co-circuit inequalities using the separation algorithms of </w:t>
        </w:r>
        <w:proofErr w:type="spellStart"/>
        <w:r>
          <w:t>Contardo</w:t>
        </w:r>
        <w:proofErr w:type="spellEnd"/>
        <w:r>
          <w:t xml:space="preserve"> et al. [12].</w:t>
        </w:r>
      </w:ins>
    </w:p>
    <w:p w14:paraId="3ADE003B" w14:textId="77777777" w:rsidR="00322D6F" w:rsidRDefault="00322D6F" w:rsidP="00322D6F">
      <w:pPr>
        <w:pStyle w:val="Heading2"/>
        <w:ind w:left="719" w:hanging="734"/>
        <w:rPr>
          <w:ins w:id="131" w:author="joseph kibira" w:date="2021-09-09T08:21:00Z"/>
        </w:rPr>
      </w:pPr>
      <w:ins w:id="132" w:author="joseph kibira" w:date="2021-09-09T08:21:00Z">
        <w:r>
          <w:t>Strong degree constraints</w:t>
        </w:r>
      </w:ins>
    </w:p>
    <w:p w14:paraId="71BBA8F4" w14:textId="77777777" w:rsidR="00322D6F" w:rsidRDefault="00322D6F" w:rsidP="00322D6F">
      <w:pPr>
        <w:spacing w:after="270"/>
        <w:ind w:left="-5"/>
        <w:rPr>
          <w:ins w:id="133" w:author="joseph kibira" w:date="2021-09-09T08:21:00Z"/>
        </w:rPr>
      </w:pPr>
      <w:ins w:id="134" w:author="joseph kibira" w:date="2021-09-09T08:21:00Z">
        <w:r>
          <w:t xml:space="preserve">The strong degree constraints (SDC) were originally introduced by </w:t>
        </w:r>
        <w:proofErr w:type="spellStart"/>
        <w:r>
          <w:t>Contardo</w:t>
        </w:r>
        <w:proofErr w:type="spellEnd"/>
        <w:r>
          <w:t xml:space="preserve"> et al. [13] for the CLRP, and they are also valid for the CVRP and the MDVRP. Before presenting the inequality, let us define some notation. Given a customer </w:t>
        </w:r>
        <w:r>
          <w:rPr>
            <w:rFonts w:ascii="Cambria" w:eastAsia="Cambria" w:hAnsi="Cambria" w:cs="Cambria"/>
            <w:i/>
          </w:rPr>
          <w:t xml:space="preserve">j </w:t>
        </w:r>
        <w:r>
          <w:rPr>
            <w:rFonts w:ascii="Cambria" w:eastAsia="Cambria" w:hAnsi="Cambria" w:cs="Cambria"/>
          </w:rPr>
          <w:t xml:space="preserve">∈ C </w:t>
        </w:r>
        <w:r>
          <w:t xml:space="preserve">and a route </w:t>
        </w:r>
        <w:r>
          <w:rPr>
            <w:rFonts w:ascii="Cambria" w:eastAsia="Cambria" w:hAnsi="Cambria" w:cs="Cambria"/>
            <w:i/>
          </w:rPr>
          <w:t xml:space="preserve">l </w:t>
        </w:r>
        <w:r>
          <w:rPr>
            <w:rFonts w:ascii="Cambria" w:eastAsia="Cambria" w:hAnsi="Cambria" w:cs="Cambria"/>
          </w:rPr>
          <w:t xml:space="preserve">∈ </w:t>
        </w:r>
        <w:r>
          <w:t xml:space="preserve">Ω, we let </w:t>
        </w:r>
        <w:r>
          <w:rPr>
            <w:noProof/>
          </w:rPr>
          <w:drawing>
            <wp:inline distT="0" distB="0" distL="0" distR="0" wp14:anchorId="506B353A" wp14:editId="3BE5C23F">
              <wp:extent cx="109728" cy="188976"/>
              <wp:effectExtent l="0" t="0" r="0" b="0"/>
              <wp:docPr id="102367" name="Picture 102367"/>
              <wp:cNvGraphicFramePr/>
              <a:graphic xmlns:a="http://schemas.openxmlformats.org/drawingml/2006/main">
                <a:graphicData uri="http://schemas.openxmlformats.org/drawingml/2006/picture">
                  <pic:pic xmlns:pic="http://schemas.openxmlformats.org/drawingml/2006/picture">
                    <pic:nvPicPr>
                      <pic:cNvPr id="102367" name="Picture 102367"/>
                      <pic:cNvPicPr/>
                    </pic:nvPicPr>
                    <pic:blipFill>
                      <a:blip r:embed="rId5"/>
                      <a:stretch>
                        <a:fillRect/>
                      </a:stretch>
                    </pic:blipFill>
                    <pic:spPr>
                      <a:xfrm>
                        <a:off x="0" y="0"/>
                        <a:ext cx="109728" cy="188976"/>
                      </a:xfrm>
                      <a:prstGeom prst="rect">
                        <a:avLst/>
                      </a:prstGeom>
                    </pic:spPr>
                  </pic:pic>
                </a:graphicData>
              </a:graphic>
            </wp:inline>
          </w:drawing>
        </w:r>
        <w:r>
          <w:t xml:space="preserve"> be a binary constant equal to 1 </w:t>
        </w:r>
        <w:proofErr w:type="spellStart"/>
        <w:r>
          <w:t>iff</w:t>
        </w:r>
        <w:proofErr w:type="spellEnd"/>
        <w:r>
          <w:t xml:space="preserve"> route </w:t>
        </w:r>
        <w:r>
          <w:rPr>
            <w:rFonts w:ascii="Cambria" w:eastAsia="Cambria" w:hAnsi="Cambria" w:cs="Cambria"/>
            <w:i/>
          </w:rPr>
          <w:t xml:space="preserve">l </w:t>
        </w:r>
        <w:r>
          <w:t xml:space="preserve">visits node </w:t>
        </w:r>
        <w:r>
          <w:rPr>
            <w:rFonts w:ascii="Cambria" w:eastAsia="Cambria" w:hAnsi="Cambria" w:cs="Cambria"/>
            <w:i/>
          </w:rPr>
          <w:t>j</w:t>
        </w:r>
        <w:r>
          <w:t xml:space="preserve">. For a given customer </w:t>
        </w:r>
        <w:r>
          <w:rPr>
            <w:rFonts w:ascii="Cambria" w:eastAsia="Cambria" w:hAnsi="Cambria" w:cs="Cambria"/>
            <w:i/>
          </w:rPr>
          <w:t xml:space="preserve">j </w:t>
        </w:r>
        <w:r>
          <w:rPr>
            <w:rFonts w:ascii="Cambria" w:eastAsia="Cambria" w:hAnsi="Cambria" w:cs="Cambria"/>
          </w:rPr>
          <w:t xml:space="preserve">∈ C </w:t>
        </w:r>
        <w:r>
          <w:t>we define</w:t>
        </w:r>
        <w:r>
          <w:rPr>
            <w:noProof/>
          </w:rPr>
          <w:drawing>
            <wp:inline distT="0" distB="0" distL="0" distR="0" wp14:anchorId="7859ABFF" wp14:editId="23284FEC">
              <wp:extent cx="1109472" cy="185928"/>
              <wp:effectExtent l="0" t="0" r="0" b="0"/>
              <wp:docPr id="102368" name="Picture 102368"/>
              <wp:cNvGraphicFramePr/>
              <a:graphic xmlns:a="http://schemas.openxmlformats.org/drawingml/2006/main">
                <a:graphicData uri="http://schemas.openxmlformats.org/drawingml/2006/picture">
                  <pic:pic xmlns:pic="http://schemas.openxmlformats.org/drawingml/2006/picture">
                    <pic:nvPicPr>
                      <pic:cNvPr id="102368" name="Picture 102368"/>
                      <pic:cNvPicPr/>
                    </pic:nvPicPr>
                    <pic:blipFill>
                      <a:blip r:embed="rId6"/>
                      <a:stretch>
                        <a:fillRect/>
                      </a:stretch>
                    </pic:blipFill>
                    <pic:spPr>
                      <a:xfrm>
                        <a:off x="0" y="0"/>
                        <a:ext cx="1109472" cy="185928"/>
                      </a:xfrm>
                      <a:prstGeom prst="rect">
                        <a:avLst/>
                      </a:prstGeom>
                    </pic:spPr>
                  </pic:pic>
                </a:graphicData>
              </a:graphic>
            </wp:inline>
          </w:drawing>
        </w:r>
        <w:r>
          <w:t xml:space="preserve">. The SDC associated to node </w:t>
        </w:r>
        <w:r>
          <w:rPr>
            <w:rFonts w:ascii="Cambria" w:eastAsia="Cambria" w:hAnsi="Cambria" w:cs="Cambria"/>
            <w:i/>
          </w:rPr>
          <w:t xml:space="preserve">j </w:t>
        </w:r>
        <w:r>
          <w:t>is</w:t>
        </w:r>
      </w:ins>
    </w:p>
    <w:p w14:paraId="474D8A75" w14:textId="77777777" w:rsidR="00322D6F" w:rsidRDefault="00322D6F" w:rsidP="00322D6F">
      <w:pPr>
        <w:tabs>
          <w:tab w:val="center" w:pos="4680"/>
          <w:tab w:val="right" w:pos="9362"/>
        </w:tabs>
        <w:spacing w:after="247"/>
        <w:rPr>
          <w:ins w:id="135" w:author="joseph kibira" w:date="2021-09-09T08:21:00Z"/>
        </w:rPr>
      </w:pPr>
      <w:ins w:id="136" w:author="joseph kibira" w:date="2021-09-09T08:21:00Z">
        <w:r>
          <w:rPr>
            <w:rFonts w:ascii="Calibri" w:eastAsia="Calibri" w:hAnsi="Calibri" w:cs="Calibri"/>
            <w:color w:val="000000"/>
          </w:rPr>
          <w:tab/>
        </w:r>
        <w:proofErr w:type="spellStart"/>
        <w:r>
          <w:rPr>
            <w:rFonts w:ascii="Cambria" w:eastAsia="Cambria" w:hAnsi="Cambria" w:cs="Cambria"/>
            <w:i/>
          </w:rPr>
          <w:t>ξ</w:t>
        </w:r>
        <w:r>
          <w:rPr>
            <w:rFonts w:ascii="Cambria" w:eastAsia="Cambria" w:hAnsi="Cambria" w:cs="Cambria"/>
            <w:i/>
            <w:vertAlign w:val="superscript"/>
          </w:rPr>
          <w:t>θ</w:t>
        </w:r>
        <w:proofErr w:type="spellEnd"/>
        <w:r>
          <w:t>(</w:t>
        </w:r>
        <w:r>
          <w:rPr>
            <w:rFonts w:ascii="Cambria" w:eastAsia="Cambria" w:hAnsi="Cambria" w:cs="Cambria"/>
            <w:i/>
          </w:rPr>
          <w:t>j</w:t>
        </w:r>
        <w:r>
          <w:t xml:space="preserve">) + </w:t>
        </w:r>
        <w:proofErr w:type="gramStart"/>
        <w:r>
          <w:rPr>
            <w:rFonts w:ascii="Cambria" w:eastAsia="Cambria" w:hAnsi="Cambria" w:cs="Cambria"/>
            <w:i/>
          </w:rPr>
          <w:t>y</w:t>
        </w:r>
        <w:r>
          <w:t>(</w:t>
        </w:r>
        <w:proofErr w:type="gramEnd"/>
        <w:r>
          <w:rPr>
            <w:rFonts w:ascii="Cambria" w:eastAsia="Cambria" w:hAnsi="Cambria" w:cs="Cambria"/>
          </w:rPr>
          <w:t xml:space="preserve">D </w:t>
        </w:r>
        <w:r>
          <w:t xml:space="preserve">: </w:t>
        </w:r>
        <w:r>
          <w:rPr>
            <w:rFonts w:ascii="Cambria" w:eastAsia="Cambria" w:hAnsi="Cambria" w:cs="Cambria"/>
          </w:rPr>
          <w:t>{</w:t>
        </w:r>
        <w:r>
          <w:rPr>
            <w:rFonts w:ascii="Cambria" w:eastAsia="Cambria" w:hAnsi="Cambria" w:cs="Cambria"/>
            <w:i/>
          </w:rPr>
          <w:t>j</w:t>
        </w:r>
        <w:r>
          <w:rPr>
            <w:rFonts w:ascii="Cambria" w:eastAsia="Cambria" w:hAnsi="Cambria" w:cs="Cambria"/>
          </w:rPr>
          <w:t>}</w:t>
        </w:r>
        <w:r>
          <w:t xml:space="preserve">) </w:t>
        </w:r>
        <w:r>
          <w:rPr>
            <w:rFonts w:ascii="Cambria" w:eastAsia="Cambria" w:hAnsi="Cambria" w:cs="Cambria"/>
          </w:rPr>
          <w:t xml:space="preserve">≥ </w:t>
        </w:r>
        <w:r>
          <w:t>1</w:t>
        </w:r>
        <w:r>
          <w:rPr>
            <w:rFonts w:ascii="Cambria" w:eastAsia="Cambria" w:hAnsi="Cambria" w:cs="Cambria"/>
            <w:i/>
          </w:rPr>
          <w:t>.</w:t>
        </w:r>
        <w:r>
          <w:rPr>
            <w:rFonts w:ascii="Cambria" w:eastAsia="Cambria" w:hAnsi="Cambria" w:cs="Cambria"/>
            <w:i/>
          </w:rPr>
          <w:tab/>
        </w:r>
        <w:r>
          <w:t>(13)</w:t>
        </w:r>
      </w:ins>
    </w:p>
    <w:p w14:paraId="04C5810D" w14:textId="77777777" w:rsidR="00322D6F" w:rsidRDefault="00322D6F" w:rsidP="00322D6F">
      <w:pPr>
        <w:spacing w:after="410"/>
        <w:ind w:left="-15" w:firstLine="350"/>
        <w:rPr>
          <w:ins w:id="137" w:author="joseph kibira" w:date="2021-09-09T08:21:00Z"/>
        </w:rPr>
      </w:pPr>
      <w:proofErr w:type="spellStart"/>
      <w:ins w:id="138" w:author="joseph kibira" w:date="2021-09-09T08:21:00Z">
        <w:r>
          <w:t>Contardo</w:t>
        </w:r>
        <w:proofErr w:type="spellEnd"/>
        <w:r>
          <w:t xml:space="preserve"> et al. [13] proved that this constraint imposes partial </w:t>
        </w:r>
        <w:proofErr w:type="spellStart"/>
        <w:r>
          <w:t>elementarity</w:t>
        </w:r>
        <w:proofErr w:type="spellEnd"/>
        <w:r>
          <w:t xml:space="preserve"> on node </w:t>
        </w:r>
        <w:r>
          <w:rPr>
            <w:rFonts w:ascii="Cambria" w:eastAsia="Cambria" w:hAnsi="Cambria" w:cs="Cambria"/>
            <w:i/>
          </w:rPr>
          <w:t>j</w:t>
        </w:r>
        <w:r>
          <w:t xml:space="preserve">, this is, that no variable </w:t>
        </w:r>
        <w:proofErr w:type="spellStart"/>
        <w:r>
          <w:rPr>
            <w:rFonts w:ascii="Cambria" w:eastAsia="Cambria" w:hAnsi="Cambria" w:cs="Cambria"/>
            <w:i/>
          </w:rPr>
          <w:t>θ</w:t>
        </w:r>
        <w:r>
          <w:rPr>
            <w:rFonts w:ascii="Cambria" w:eastAsia="Cambria" w:hAnsi="Cambria" w:cs="Cambria"/>
            <w:i/>
            <w:vertAlign w:val="subscript"/>
          </w:rPr>
          <w:t>l</w:t>
        </w:r>
        <w:proofErr w:type="spellEnd"/>
        <w:r>
          <w:rPr>
            <w:rFonts w:ascii="Cambria" w:eastAsia="Cambria" w:hAnsi="Cambria" w:cs="Cambria"/>
            <w:i/>
            <w:vertAlign w:val="subscript"/>
          </w:rPr>
          <w:t xml:space="preserve"> </w:t>
        </w:r>
        <w:r>
          <w:t xml:space="preserve">visiting node </w:t>
        </w:r>
        <w:r>
          <w:rPr>
            <w:rFonts w:ascii="Cambria" w:eastAsia="Cambria" w:hAnsi="Cambria" w:cs="Cambria"/>
            <w:i/>
          </w:rPr>
          <w:t xml:space="preserve">j </w:t>
        </w:r>
        <w:r>
          <w:t>twice or more will take a positive value in the solution of the linear relaxation of the set-partitioning formulation.</w:t>
        </w:r>
      </w:ins>
    </w:p>
    <w:p w14:paraId="27F47B55" w14:textId="77777777" w:rsidR="00322D6F" w:rsidRDefault="00322D6F" w:rsidP="00322D6F">
      <w:pPr>
        <w:pStyle w:val="Heading2"/>
        <w:ind w:left="719" w:hanging="734"/>
        <w:rPr>
          <w:ins w:id="139" w:author="joseph kibira" w:date="2021-09-09T08:21:00Z"/>
        </w:rPr>
      </w:pPr>
      <w:ins w:id="140" w:author="joseph kibira" w:date="2021-09-09T08:21:00Z">
        <w:r>
          <w:rPr>
            <w:b w:val="0"/>
            <w:i/>
          </w:rPr>
          <w:t>k</w:t>
        </w:r>
        <w:r>
          <w:t>-Cycle elimination constraints</w:t>
        </w:r>
      </w:ins>
    </w:p>
    <w:p w14:paraId="692C3AC7" w14:textId="77777777" w:rsidR="00322D6F" w:rsidRDefault="00322D6F" w:rsidP="00322D6F">
      <w:pPr>
        <w:spacing w:after="314"/>
        <w:ind w:left="-5"/>
        <w:rPr>
          <w:ins w:id="141" w:author="joseph kibira" w:date="2021-09-09T08:21:00Z"/>
        </w:rPr>
      </w:pPr>
      <w:ins w:id="142" w:author="joseph kibira" w:date="2021-09-09T08:21:00Z">
        <w:r>
          <w:t xml:space="preserve">We now introduce a new family of valid inequalities that can be seen as a weaker form of the strong degree constraints. Let </w:t>
        </w:r>
        <w:r>
          <w:rPr>
            <w:rFonts w:ascii="Cambria" w:eastAsia="Cambria" w:hAnsi="Cambria" w:cs="Cambria"/>
            <w:i/>
          </w:rPr>
          <w:t xml:space="preserve">k </w:t>
        </w:r>
        <w:r>
          <w:rPr>
            <w:rFonts w:ascii="Cambria" w:eastAsia="Cambria" w:hAnsi="Cambria" w:cs="Cambria"/>
          </w:rPr>
          <w:t xml:space="preserve">≥ </w:t>
        </w:r>
        <w:r>
          <w:t xml:space="preserve">1 be an integer constant. Let </w:t>
        </w:r>
        <w:r>
          <w:rPr>
            <w:rFonts w:ascii="Cambria" w:eastAsia="Cambria" w:hAnsi="Cambria" w:cs="Cambria"/>
            <w:i/>
          </w:rPr>
          <w:t xml:space="preserve">j </w:t>
        </w:r>
        <w:r>
          <w:rPr>
            <w:rFonts w:ascii="Cambria" w:eastAsia="Cambria" w:hAnsi="Cambria" w:cs="Cambria"/>
          </w:rPr>
          <w:t xml:space="preserve">∈ C </w:t>
        </w:r>
        <w:r>
          <w:t xml:space="preserve">be a customer and let </w:t>
        </w:r>
        <w:r>
          <w:rPr>
            <w:rFonts w:ascii="Cambria" w:eastAsia="Cambria" w:hAnsi="Cambria" w:cs="Cambria"/>
            <w:i/>
          </w:rPr>
          <w:t xml:space="preserve">l </w:t>
        </w:r>
        <w:r>
          <w:rPr>
            <w:rFonts w:ascii="Cambria" w:eastAsia="Cambria" w:hAnsi="Cambria" w:cs="Cambria"/>
          </w:rPr>
          <w:t xml:space="preserve">∈ </w:t>
        </w:r>
        <w:r>
          <w:t xml:space="preserve">Ω be a route. Let us define </w:t>
        </w:r>
        <w:proofErr w:type="spellStart"/>
        <w:r>
          <w:rPr>
            <w:rFonts w:ascii="Cambria" w:eastAsia="Cambria" w:hAnsi="Cambria" w:cs="Cambria"/>
            <w:i/>
          </w:rPr>
          <w:t>ν</w:t>
        </w:r>
        <w:r>
          <w:rPr>
            <w:rFonts w:ascii="Cambria" w:eastAsia="Cambria" w:hAnsi="Cambria" w:cs="Cambria"/>
            <w:i/>
            <w:vertAlign w:val="subscript"/>
          </w:rPr>
          <w:t>j</w:t>
        </w:r>
        <w:r>
          <w:rPr>
            <w:rFonts w:ascii="Cambria" w:eastAsia="Cambria" w:hAnsi="Cambria" w:cs="Cambria"/>
            <w:i/>
            <w:vertAlign w:val="superscript"/>
          </w:rPr>
          <w:t>kl</w:t>
        </w:r>
        <w:proofErr w:type="spellEnd"/>
        <w:r>
          <w:rPr>
            <w:rFonts w:ascii="Cambria" w:eastAsia="Cambria" w:hAnsi="Cambria" w:cs="Cambria"/>
            <w:i/>
            <w:vertAlign w:val="superscript"/>
          </w:rPr>
          <w:t xml:space="preserve"> </w:t>
        </w:r>
        <w:r>
          <w:t xml:space="preserve">as the number of times that route </w:t>
        </w:r>
        <w:r>
          <w:rPr>
            <w:rFonts w:ascii="Cambria" w:eastAsia="Cambria" w:hAnsi="Cambria" w:cs="Cambria"/>
            <w:i/>
          </w:rPr>
          <w:t xml:space="preserve">l </w:t>
        </w:r>
        <w:r>
          <w:t xml:space="preserve">visits customer </w:t>
        </w:r>
        <w:r>
          <w:rPr>
            <w:rFonts w:ascii="Cambria" w:eastAsia="Cambria" w:hAnsi="Cambria" w:cs="Cambria"/>
            <w:i/>
          </w:rPr>
          <w:t xml:space="preserve">j </w:t>
        </w:r>
        <w:r>
          <w:t xml:space="preserve">with at least </w:t>
        </w:r>
        <w:r>
          <w:rPr>
            <w:rFonts w:ascii="Cambria" w:eastAsia="Cambria" w:hAnsi="Cambria" w:cs="Cambria"/>
            <w:i/>
          </w:rPr>
          <w:t xml:space="preserve">k </w:t>
        </w:r>
        <w:r>
          <w:t xml:space="preserve">nodes between two consecutive appearances of </w:t>
        </w:r>
        <w:r>
          <w:rPr>
            <w:rFonts w:ascii="Cambria" w:eastAsia="Cambria" w:hAnsi="Cambria" w:cs="Cambria"/>
            <w:i/>
          </w:rPr>
          <w:t xml:space="preserve">j </w:t>
        </w:r>
        <w:r>
          <w:t xml:space="preserve">in the route. In Figure 1 we illustrate by means of an example the behavior of the values </w:t>
        </w:r>
        <w:r>
          <w:rPr>
            <w:noProof/>
          </w:rPr>
          <w:drawing>
            <wp:inline distT="0" distB="0" distL="0" distR="0" wp14:anchorId="5C8ED4FE" wp14:editId="6E8E0051">
              <wp:extent cx="502920" cy="185928"/>
              <wp:effectExtent l="0" t="0" r="0" b="0"/>
              <wp:docPr id="102369" name="Picture 102369"/>
              <wp:cNvGraphicFramePr/>
              <a:graphic xmlns:a="http://schemas.openxmlformats.org/drawingml/2006/main">
                <a:graphicData uri="http://schemas.openxmlformats.org/drawingml/2006/picture">
                  <pic:pic xmlns:pic="http://schemas.openxmlformats.org/drawingml/2006/picture">
                    <pic:nvPicPr>
                      <pic:cNvPr id="102369" name="Picture 102369"/>
                      <pic:cNvPicPr/>
                    </pic:nvPicPr>
                    <pic:blipFill>
                      <a:blip r:embed="rId7"/>
                      <a:stretch>
                        <a:fillRect/>
                      </a:stretch>
                    </pic:blipFill>
                    <pic:spPr>
                      <a:xfrm>
                        <a:off x="0" y="0"/>
                        <a:ext cx="502920" cy="185928"/>
                      </a:xfrm>
                      <a:prstGeom prst="rect">
                        <a:avLst/>
                      </a:prstGeom>
                    </pic:spPr>
                  </pic:pic>
                </a:graphicData>
              </a:graphic>
            </wp:inline>
          </w:drawing>
        </w:r>
        <w:r>
          <w:t xml:space="preserve"> increases. The following </w:t>
        </w:r>
        <w:r>
          <w:rPr>
            <w:rFonts w:ascii="Cambria" w:eastAsia="Cambria" w:hAnsi="Cambria" w:cs="Cambria"/>
            <w:i/>
          </w:rPr>
          <w:t>k</w:t>
        </w:r>
        <w:r>
          <w:t>-cycle elimination constraint (</w:t>
        </w:r>
        <w:r>
          <w:rPr>
            <w:rFonts w:ascii="Cambria" w:eastAsia="Cambria" w:hAnsi="Cambria" w:cs="Cambria"/>
            <w:i/>
          </w:rPr>
          <w:t>k</w:t>
        </w:r>
        <w:r>
          <w:t>-CEC) is valid for the MDVRP:</w:t>
        </w:r>
      </w:ins>
    </w:p>
    <w:p w14:paraId="60D7C865" w14:textId="77777777" w:rsidR="00322D6F" w:rsidRDefault="00322D6F" w:rsidP="00322D6F">
      <w:pPr>
        <w:tabs>
          <w:tab w:val="center" w:pos="4680"/>
          <w:tab w:val="right" w:pos="9362"/>
        </w:tabs>
        <w:spacing w:after="348"/>
        <w:rPr>
          <w:ins w:id="143" w:author="joseph kibira" w:date="2021-09-09T08:21:00Z"/>
        </w:rPr>
      </w:pPr>
      <w:ins w:id="144" w:author="joseph kibira" w:date="2021-09-09T08:21:00Z">
        <w:r>
          <w:rPr>
            <w:rFonts w:ascii="Calibri" w:eastAsia="Calibri" w:hAnsi="Calibri" w:cs="Calibri"/>
            <w:color w:val="000000"/>
          </w:rPr>
          <w:tab/>
        </w:r>
        <w:proofErr w:type="spellStart"/>
        <w:r>
          <w:rPr>
            <w:rFonts w:ascii="Cambria" w:eastAsia="Cambria" w:hAnsi="Cambria" w:cs="Cambria"/>
          </w:rPr>
          <w:t>X</w:t>
        </w:r>
        <w:r>
          <w:rPr>
            <w:rFonts w:ascii="Cambria" w:eastAsia="Cambria" w:hAnsi="Cambria" w:cs="Cambria"/>
            <w:i/>
          </w:rPr>
          <w:t>ν</w:t>
        </w:r>
        <w:r>
          <w:rPr>
            <w:rFonts w:ascii="Cambria" w:eastAsia="Cambria" w:hAnsi="Cambria" w:cs="Cambria"/>
            <w:i/>
            <w:vertAlign w:val="subscript"/>
          </w:rPr>
          <w:t>j</w:t>
        </w:r>
        <w:r>
          <w:rPr>
            <w:rFonts w:ascii="Cambria" w:eastAsia="Cambria" w:hAnsi="Cambria" w:cs="Cambria"/>
            <w:i/>
            <w:vertAlign w:val="superscript"/>
          </w:rPr>
          <w:t>kl</w:t>
        </w:r>
        <w:r>
          <w:rPr>
            <w:rFonts w:ascii="Cambria" w:eastAsia="Cambria" w:hAnsi="Cambria" w:cs="Cambria"/>
            <w:i/>
          </w:rPr>
          <w:t>θ</w:t>
        </w:r>
        <w:r>
          <w:rPr>
            <w:rFonts w:ascii="Cambria" w:eastAsia="Cambria" w:hAnsi="Cambria" w:cs="Cambria"/>
            <w:i/>
            <w:vertAlign w:val="subscript"/>
          </w:rPr>
          <w:t>l</w:t>
        </w:r>
        <w:proofErr w:type="spellEnd"/>
        <w:r>
          <w:rPr>
            <w:rFonts w:ascii="Cambria" w:eastAsia="Cambria" w:hAnsi="Cambria" w:cs="Cambria"/>
            <w:i/>
            <w:vertAlign w:val="subscript"/>
          </w:rPr>
          <w:t xml:space="preserve"> </w:t>
        </w:r>
        <w:r>
          <w:t xml:space="preserve">+ </w:t>
        </w:r>
        <w:proofErr w:type="gramStart"/>
        <w:r>
          <w:rPr>
            <w:rFonts w:ascii="Cambria" w:eastAsia="Cambria" w:hAnsi="Cambria" w:cs="Cambria"/>
            <w:i/>
          </w:rPr>
          <w:t>y</w:t>
        </w:r>
        <w:r>
          <w:t>(</w:t>
        </w:r>
        <w:proofErr w:type="gramEnd"/>
        <w:r>
          <w:rPr>
            <w:rFonts w:ascii="Cambria" w:eastAsia="Cambria" w:hAnsi="Cambria" w:cs="Cambria"/>
          </w:rPr>
          <w:t xml:space="preserve">D </w:t>
        </w:r>
        <w:r>
          <w:t xml:space="preserve">: </w:t>
        </w:r>
        <w:r>
          <w:rPr>
            <w:rFonts w:ascii="Cambria" w:eastAsia="Cambria" w:hAnsi="Cambria" w:cs="Cambria"/>
          </w:rPr>
          <w:t>{</w:t>
        </w:r>
        <w:r>
          <w:rPr>
            <w:rFonts w:ascii="Cambria" w:eastAsia="Cambria" w:hAnsi="Cambria" w:cs="Cambria"/>
            <w:i/>
          </w:rPr>
          <w:t>j</w:t>
        </w:r>
        <w:r>
          <w:rPr>
            <w:rFonts w:ascii="Cambria" w:eastAsia="Cambria" w:hAnsi="Cambria" w:cs="Cambria"/>
          </w:rPr>
          <w:t>}</w:t>
        </w:r>
        <w:r>
          <w:t xml:space="preserve">) </w:t>
        </w:r>
        <w:r>
          <w:rPr>
            <w:rFonts w:ascii="Cambria" w:eastAsia="Cambria" w:hAnsi="Cambria" w:cs="Cambria"/>
          </w:rPr>
          <w:t xml:space="preserve">≥ </w:t>
        </w:r>
        <w:r>
          <w:t>1</w:t>
        </w:r>
        <w:r>
          <w:rPr>
            <w:rFonts w:ascii="Cambria" w:eastAsia="Cambria" w:hAnsi="Cambria" w:cs="Cambria"/>
            <w:i/>
          </w:rPr>
          <w:t>.</w:t>
        </w:r>
        <w:r>
          <w:rPr>
            <w:rFonts w:ascii="Cambria" w:eastAsia="Cambria" w:hAnsi="Cambria" w:cs="Cambria"/>
            <w:i/>
          </w:rPr>
          <w:tab/>
        </w:r>
        <w:r>
          <w:t>(14)</w:t>
        </w:r>
      </w:ins>
    </w:p>
    <w:p w14:paraId="512FBE4E" w14:textId="77777777" w:rsidR="00322D6F" w:rsidRDefault="00322D6F" w:rsidP="00322D6F">
      <w:pPr>
        <w:spacing w:after="318"/>
        <w:ind w:left="3382"/>
        <w:rPr>
          <w:ins w:id="145" w:author="joseph kibira" w:date="2021-09-09T08:21:00Z"/>
        </w:rPr>
      </w:pPr>
      <w:ins w:id="146" w:author="joseph kibira" w:date="2021-09-09T08:21:00Z">
        <w:r>
          <w:rPr>
            <w:rFonts w:ascii="Cambria" w:eastAsia="Cambria" w:hAnsi="Cambria" w:cs="Cambria"/>
            <w:i/>
            <w:sz w:val="16"/>
          </w:rPr>
          <w:t>l</w:t>
        </w:r>
        <w:r>
          <w:rPr>
            <w:rFonts w:ascii="Cambria" w:eastAsia="Cambria" w:hAnsi="Cambria" w:cs="Cambria"/>
            <w:sz w:val="16"/>
          </w:rPr>
          <w:t>∈Ω</w:t>
        </w:r>
      </w:ins>
    </w:p>
    <w:p w14:paraId="2FA49A97" w14:textId="77777777" w:rsidR="00322D6F" w:rsidRDefault="00322D6F" w:rsidP="00322D6F">
      <w:pPr>
        <w:spacing w:after="206"/>
        <w:ind w:left="-15" w:firstLine="350"/>
        <w:rPr>
          <w:ins w:id="147" w:author="joseph kibira" w:date="2021-09-09T08:21:00Z"/>
        </w:rPr>
      </w:pPr>
      <w:ins w:id="148" w:author="joseph kibira" w:date="2021-09-09T08:21:00Z">
        <w:r>
          <w:t xml:space="preserve">Because </w:t>
        </w:r>
        <w:proofErr w:type="spellStart"/>
        <w:r>
          <w:rPr>
            <w:rFonts w:ascii="Cambria" w:eastAsia="Cambria" w:hAnsi="Cambria" w:cs="Cambria"/>
            <w:i/>
          </w:rPr>
          <w:t>ξ</w:t>
        </w:r>
        <w:r>
          <w:rPr>
            <w:rFonts w:ascii="Cambria" w:eastAsia="Cambria" w:hAnsi="Cambria" w:cs="Cambria"/>
            <w:i/>
            <w:vertAlign w:val="subscript"/>
          </w:rPr>
          <w:t>j</w:t>
        </w:r>
        <w:r>
          <w:rPr>
            <w:rFonts w:ascii="Cambria" w:eastAsia="Cambria" w:hAnsi="Cambria" w:cs="Cambria"/>
            <w:i/>
            <w:vertAlign w:val="superscript"/>
          </w:rPr>
          <w:t>l</w:t>
        </w:r>
        <w:proofErr w:type="spellEnd"/>
        <w:r>
          <w:rPr>
            <w:rFonts w:ascii="Cambria" w:eastAsia="Cambria" w:hAnsi="Cambria" w:cs="Cambria"/>
            <w:i/>
            <w:vertAlign w:val="superscript"/>
          </w:rPr>
          <w:t xml:space="preserve"> </w:t>
        </w:r>
        <w:r>
          <w:rPr>
            <w:rFonts w:ascii="Cambria" w:eastAsia="Cambria" w:hAnsi="Cambria" w:cs="Cambria"/>
          </w:rPr>
          <w:t xml:space="preserve">≤ </w:t>
        </w:r>
        <w:proofErr w:type="spellStart"/>
        <w:r>
          <w:rPr>
            <w:rFonts w:ascii="Cambria" w:eastAsia="Cambria" w:hAnsi="Cambria" w:cs="Cambria"/>
            <w:i/>
          </w:rPr>
          <w:t>ν</w:t>
        </w:r>
        <w:r>
          <w:rPr>
            <w:rFonts w:ascii="Cambria" w:eastAsia="Cambria" w:hAnsi="Cambria" w:cs="Cambria"/>
            <w:i/>
            <w:vertAlign w:val="subscript"/>
          </w:rPr>
          <w:t>j</w:t>
        </w:r>
        <w:r>
          <w:rPr>
            <w:rFonts w:ascii="Cambria" w:eastAsia="Cambria" w:hAnsi="Cambria" w:cs="Cambria"/>
            <w:i/>
            <w:vertAlign w:val="superscript"/>
          </w:rPr>
          <w:t>kl</w:t>
        </w:r>
        <w:proofErr w:type="spellEnd"/>
        <w:r>
          <w:rPr>
            <w:rFonts w:ascii="Cambria" w:eastAsia="Cambria" w:hAnsi="Cambria" w:cs="Cambria"/>
            <w:i/>
            <w:vertAlign w:val="superscript"/>
          </w:rPr>
          <w:t xml:space="preserve"> </w:t>
        </w:r>
        <w:r>
          <w:rPr>
            <w:rFonts w:ascii="Cambria" w:eastAsia="Cambria" w:hAnsi="Cambria" w:cs="Cambria"/>
          </w:rPr>
          <w:t xml:space="preserve">≤ </w:t>
        </w:r>
        <w:proofErr w:type="spellStart"/>
        <w:r>
          <w:rPr>
            <w:rFonts w:ascii="Cambria" w:eastAsia="Cambria" w:hAnsi="Cambria" w:cs="Cambria"/>
            <w:i/>
          </w:rPr>
          <w:t>a</w:t>
        </w:r>
        <w:r>
          <w:rPr>
            <w:rFonts w:ascii="Cambria" w:eastAsia="Cambria" w:hAnsi="Cambria" w:cs="Cambria"/>
            <w:i/>
            <w:vertAlign w:val="superscript"/>
          </w:rPr>
          <w:t>l</w:t>
        </w:r>
        <w:r>
          <w:rPr>
            <w:rFonts w:ascii="Cambria" w:eastAsia="Cambria" w:hAnsi="Cambria" w:cs="Cambria"/>
            <w:i/>
            <w:vertAlign w:val="subscript"/>
          </w:rPr>
          <w:t>j</w:t>
        </w:r>
        <w:proofErr w:type="spellEnd"/>
        <w:r>
          <w:rPr>
            <w:rFonts w:ascii="Cambria" w:eastAsia="Cambria" w:hAnsi="Cambria" w:cs="Cambria"/>
            <w:i/>
            <w:vertAlign w:val="subscript"/>
          </w:rPr>
          <w:t xml:space="preserve"> </w:t>
        </w:r>
        <w:r>
          <w:t xml:space="preserve">it follows that the </w:t>
        </w:r>
        <w:r>
          <w:rPr>
            <w:rFonts w:ascii="Cambria" w:eastAsia="Cambria" w:hAnsi="Cambria" w:cs="Cambria"/>
            <w:i/>
          </w:rPr>
          <w:t>k</w:t>
        </w:r>
        <w:r>
          <w:t xml:space="preserve">-CEC is a strengthening of the degree constraint (9) but a weaker form of the SDC (13). The following proposition shows that the </w:t>
        </w:r>
        <w:r>
          <w:rPr>
            <w:rFonts w:ascii="Cambria" w:eastAsia="Cambria" w:hAnsi="Cambria" w:cs="Cambria"/>
            <w:i/>
          </w:rPr>
          <w:t>k</w:t>
        </w:r>
        <w:r>
          <w:t xml:space="preserve">-CEC for a given cycle length </w:t>
        </w:r>
        <w:r>
          <w:rPr>
            <w:rFonts w:ascii="Cambria" w:eastAsia="Cambria" w:hAnsi="Cambria" w:cs="Cambria"/>
            <w:i/>
          </w:rPr>
          <w:t xml:space="preserve">k </w:t>
        </w:r>
        <w:r>
          <w:t xml:space="preserve">and customer </w:t>
        </w:r>
        <w:r>
          <w:rPr>
            <w:rFonts w:ascii="Cambria" w:eastAsia="Cambria" w:hAnsi="Cambria" w:cs="Cambria"/>
            <w:i/>
          </w:rPr>
          <w:t xml:space="preserve">j </w:t>
        </w:r>
        <w:r>
          <w:t xml:space="preserve">is effective to forbid a cycle of length </w:t>
        </w:r>
        <w:r>
          <w:rPr>
            <w:rFonts w:ascii="Cambria" w:eastAsia="Cambria" w:hAnsi="Cambria" w:cs="Cambria"/>
            <w:i/>
          </w:rPr>
          <w:t xml:space="preserve">k </w:t>
        </w:r>
        <w:r>
          <w:t xml:space="preserve">or less from visiting customer </w:t>
        </w:r>
        <w:r>
          <w:rPr>
            <w:rFonts w:ascii="Cambria" w:eastAsia="Cambria" w:hAnsi="Cambria" w:cs="Cambria"/>
            <w:i/>
          </w:rPr>
          <w:t xml:space="preserve">j </w:t>
        </w:r>
        <w:r>
          <w:t>twice.</w:t>
        </w:r>
      </w:ins>
    </w:p>
    <w:p w14:paraId="58CB6E0B" w14:textId="77777777" w:rsidR="00322D6F" w:rsidRDefault="00322D6F" w:rsidP="00322D6F">
      <w:pPr>
        <w:spacing w:after="292" w:line="231" w:lineRule="auto"/>
        <w:ind w:left="-15" w:right="-14"/>
        <w:rPr>
          <w:ins w:id="149" w:author="joseph kibira" w:date="2021-09-09T08:21:00Z"/>
        </w:rPr>
      </w:pPr>
      <w:ins w:id="150" w:author="joseph kibira" w:date="2021-09-09T08:21:00Z">
        <w:r>
          <w:rPr>
            <w:rFonts w:ascii="Cambria" w:eastAsia="Cambria" w:hAnsi="Cambria" w:cs="Cambria"/>
            <w:b/>
          </w:rPr>
          <w:t xml:space="preserve">Theorem 3.1. </w:t>
        </w:r>
        <w:r>
          <w:rPr>
            <w:rFonts w:ascii="Cambria" w:eastAsia="Cambria" w:hAnsi="Cambria" w:cs="Cambria"/>
            <w:i/>
          </w:rPr>
          <w:t xml:space="preserve">Suppose that a k-CEC has been added to problem </w:t>
        </w:r>
        <w:r>
          <w:t>(8)</w:t>
        </w:r>
        <w:r>
          <w:rPr>
            <w:rFonts w:ascii="Cambria" w:eastAsia="Cambria" w:hAnsi="Cambria" w:cs="Cambria"/>
            <w:i/>
          </w:rPr>
          <w:t>-</w:t>
        </w:r>
        <w:r>
          <w:t xml:space="preserve">(12) </w:t>
        </w:r>
        <w:r>
          <w:rPr>
            <w:rFonts w:ascii="Cambria" w:eastAsia="Cambria" w:hAnsi="Cambria" w:cs="Cambria"/>
            <w:i/>
          </w:rPr>
          <w:t xml:space="preserve">for customer j and cycle length k. All routes l </w:t>
        </w:r>
        <w:r>
          <w:rPr>
            <w:rFonts w:ascii="Cambria" w:eastAsia="Cambria" w:hAnsi="Cambria" w:cs="Cambria"/>
          </w:rPr>
          <w:t xml:space="preserve">∈ </w:t>
        </w:r>
        <w:r>
          <w:t xml:space="preserve">Ω </w:t>
        </w:r>
        <w:r>
          <w:rPr>
            <w:rFonts w:ascii="Cambria" w:eastAsia="Cambria" w:hAnsi="Cambria" w:cs="Cambria"/>
            <w:i/>
          </w:rPr>
          <w:t xml:space="preserve">visiting node j twice or more and such that </w:t>
        </w:r>
        <w:r>
          <w:rPr>
            <w:noProof/>
          </w:rPr>
          <w:drawing>
            <wp:inline distT="0" distB="0" distL="0" distR="0" wp14:anchorId="58AF20C8" wp14:editId="51896E26">
              <wp:extent cx="524256" cy="185928"/>
              <wp:effectExtent l="0" t="0" r="0" b="0"/>
              <wp:docPr id="102370" name="Picture 102370"/>
              <wp:cNvGraphicFramePr/>
              <a:graphic xmlns:a="http://schemas.openxmlformats.org/drawingml/2006/main">
                <a:graphicData uri="http://schemas.openxmlformats.org/drawingml/2006/picture">
                  <pic:pic xmlns:pic="http://schemas.openxmlformats.org/drawingml/2006/picture">
                    <pic:nvPicPr>
                      <pic:cNvPr id="102370" name="Picture 102370"/>
                      <pic:cNvPicPr/>
                    </pic:nvPicPr>
                    <pic:blipFill>
                      <a:blip r:embed="rId8"/>
                      <a:stretch>
                        <a:fillRect/>
                      </a:stretch>
                    </pic:blipFill>
                    <pic:spPr>
                      <a:xfrm>
                        <a:off x="0" y="0"/>
                        <a:ext cx="524256" cy="185928"/>
                      </a:xfrm>
                      <a:prstGeom prst="rect">
                        <a:avLst/>
                      </a:prstGeom>
                    </pic:spPr>
                  </pic:pic>
                </a:graphicData>
              </a:graphic>
            </wp:inline>
          </w:drawing>
        </w:r>
        <w:r>
          <w:rPr>
            <w:rFonts w:ascii="Cambria" w:eastAsia="Cambria" w:hAnsi="Cambria" w:cs="Cambria"/>
            <w:i/>
          </w:rPr>
          <w:t xml:space="preserve">will be non-basic in the linear relaxation of problem </w:t>
        </w:r>
        <w:r>
          <w:t>(8)</w:t>
        </w:r>
        <w:r>
          <w:rPr>
            <w:rFonts w:ascii="Cambria" w:eastAsia="Cambria" w:hAnsi="Cambria" w:cs="Cambria"/>
            <w:i/>
          </w:rPr>
          <w:t>-</w:t>
        </w:r>
        <w:r>
          <w:t>(12)</w:t>
        </w:r>
        <w:r>
          <w:rPr>
            <w:rFonts w:ascii="Cambria" w:eastAsia="Cambria" w:hAnsi="Cambria" w:cs="Cambria"/>
            <w:i/>
          </w:rPr>
          <w:t xml:space="preserve">. In particular, no route visiting customer j two consecutive times with k </w:t>
        </w:r>
        <w:r>
          <w:rPr>
            <w:rFonts w:ascii="Cambria" w:eastAsia="Cambria" w:hAnsi="Cambria" w:cs="Cambria"/>
          </w:rPr>
          <w:t xml:space="preserve">− </w:t>
        </w:r>
        <w:r>
          <w:t xml:space="preserve">1 </w:t>
        </w:r>
        <w:r>
          <w:rPr>
            <w:rFonts w:ascii="Cambria" w:eastAsia="Cambria" w:hAnsi="Cambria" w:cs="Cambria"/>
            <w:i/>
          </w:rPr>
          <w:t>or less intermediate nodes will take a positive value.</w:t>
        </w:r>
      </w:ins>
    </w:p>
    <w:p w14:paraId="0F497803" w14:textId="77777777" w:rsidR="00322D6F" w:rsidRDefault="00322D6F" w:rsidP="00322D6F">
      <w:pPr>
        <w:ind w:left="-5"/>
        <w:rPr>
          <w:ins w:id="151" w:author="joseph kibira" w:date="2021-09-09T08:21:00Z"/>
        </w:rPr>
      </w:pPr>
      <w:ins w:id="152" w:author="joseph kibira" w:date="2021-09-09T08:21:00Z">
        <w:r>
          <w:rPr>
            <w:rFonts w:ascii="Cambria" w:eastAsia="Cambria" w:hAnsi="Cambria" w:cs="Cambria"/>
            <w:b/>
          </w:rPr>
          <w:t xml:space="preserve">Proof </w:t>
        </w:r>
        <w:r>
          <w:t xml:space="preserve">If we consider the </w:t>
        </w:r>
        <w:r>
          <w:rPr>
            <w:rFonts w:ascii="Cambria" w:eastAsia="Cambria" w:hAnsi="Cambria" w:cs="Cambria"/>
            <w:i/>
          </w:rPr>
          <w:t>k</w:t>
        </w:r>
        <w:r>
          <w:t>-CEC and subtract from it the regular degree constraint (9) we obtain</w:t>
        </w:r>
      </w:ins>
    </w:p>
    <w:p w14:paraId="108DC0AB" w14:textId="77777777" w:rsidR="00322D6F" w:rsidRDefault="00322D6F" w:rsidP="00322D6F">
      <w:pPr>
        <w:spacing w:after="161"/>
        <w:ind w:left="3600"/>
        <w:rPr>
          <w:ins w:id="153" w:author="joseph kibira" w:date="2021-09-09T08:21:00Z"/>
        </w:rPr>
      </w:pPr>
      <w:ins w:id="154" w:author="joseph kibira" w:date="2021-09-09T08:21:00Z">
        <w:r>
          <w:rPr>
            <w:noProof/>
          </w:rPr>
          <w:lastRenderedPageBreak/>
          <w:drawing>
            <wp:inline distT="0" distB="0" distL="0" distR="0" wp14:anchorId="20538B50" wp14:editId="401437EE">
              <wp:extent cx="1286256" cy="338328"/>
              <wp:effectExtent l="0" t="0" r="0" b="0"/>
              <wp:docPr id="102371" name="Picture 102371"/>
              <wp:cNvGraphicFramePr/>
              <a:graphic xmlns:a="http://schemas.openxmlformats.org/drawingml/2006/main">
                <a:graphicData uri="http://schemas.openxmlformats.org/drawingml/2006/picture">
                  <pic:pic xmlns:pic="http://schemas.openxmlformats.org/drawingml/2006/picture">
                    <pic:nvPicPr>
                      <pic:cNvPr id="102371" name="Picture 102371"/>
                      <pic:cNvPicPr/>
                    </pic:nvPicPr>
                    <pic:blipFill>
                      <a:blip r:embed="rId9"/>
                      <a:stretch>
                        <a:fillRect/>
                      </a:stretch>
                    </pic:blipFill>
                    <pic:spPr>
                      <a:xfrm>
                        <a:off x="0" y="0"/>
                        <a:ext cx="1286256" cy="338328"/>
                      </a:xfrm>
                      <a:prstGeom prst="rect">
                        <a:avLst/>
                      </a:prstGeom>
                    </pic:spPr>
                  </pic:pic>
                </a:graphicData>
              </a:graphic>
            </wp:inline>
          </w:drawing>
        </w:r>
      </w:ins>
    </w:p>
    <w:p w14:paraId="29250EBA" w14:textId="77777777" w:rsidR="00322D6F" w:rsidRDefault="00322D6F" w:rsidP="00322D6F">
      <w:pPr>
        <w:spacing w:after="28"/>
        <w:ind w:left="-15" w:firstLine="350"/>
        <w:rPr>
          <w:ins w:id="155" w:author="joseph kibira" w:date="2021-09-09T08:21:00Z"/>
        </w:rPr>
      </w:pPr>
      <w:ins w:id="156" w:author="joseph kibira" w:date="2021-09-09T08:21:00Z">
        <w:r>
          <w:t xml:space="preserve">The summation above only has interest for those </w:t>
        </w:r>
        <w:r>
          <w:rPr>
            <w:rFonts w:ascii="Cambria" w:eastAsia="Cambria" w:hAnsi="Cambria" w:cs="Cambria"/>
            <w:i/>
          </w:rPr>
          <w:t xml:space="preserve">l </w:t>
        </w:r>
        <w:r>
          <w:t xml:space="preserve">such that </w:t>
        </w:r>
        <w:proofErr w:type="spellStart"/>
        <w:r>
          <w:rPr>
            <w:rFonts w:ascii="Cambria" w:eastAsia="Cambria" w:hAnsi="Cambria" w:cs="Cambria"/>
            <w:i/>
          </w:rPr>
          <w:t>ν</w:t>
        </w:r>
        <w:r>
          <w:rPr>
            <w:rFonts w:ascii="Cambria" w:eastAsia="Cambria" w:hAnsi="Cambria" w:cs="Cambria"/>
            <w:i/>
            <w:vertAlign w:val="subscript"/>
          </w:rPr>
          <w:t>j</w:t>
        </w:r>
        <w:r>
          <w:rPr>
            <w:rFonts w:ascii="Cambria" w:eastAsia="Cambria" w:hAnsi="Cambria" w:cs="Cambria"/>
            <w:i/>
            <w:vertAlign w:val="superscript"/>
          </w:rPr>
          <w:t>kl</w:t>
        </w:r>
        <w:proofErr w:type="spellEnd"/>
        <w:r>
          <w:rPr>
            <w:rFonts w:ascii="Cambria" w:eastAsia="Cambria" w:hAnsi="Cambria" w:cs="Cambria"/>
            <w:i/>
            <w:vertAlign w:val="superscript"/>
          </w:rPr>
          <w:t xml:space="preserve"> </w:t>
        </w:r>
        <w:r>
          <w:rPr>
            <w:rFonts w:ascii="Cambria" w:eastAsia="Cambria" w:hAnsi="Cambria" w:cs="Cambria"/>
            <w:i/>
          </w:rPr>
          <w:t xml:space="preserve">&lt; </w:t>
        </w:r>
        <w:proofErr w:type="spellStart"/>
        <w:r>
          <w:rPr>
            <w:rFonts w:ascii="Cambria" w:eastAsia="Cambria" w:hAnsi="Cambria" w:cs="Cambria"/>
            <w:i/>
          </w:rPr>
          <w:t>a</w:t>
        </w:r>
        <w:r>
          <w:rPr>
            <w:rFonts w:ascii="Cambria" w:eastAsia="Cambria" w:hAnsi="Cambria" w:cs="Cambria"/>
            <w:i/>
            <w:vertAlign w:val="superscript"/>
          </w:rPr>
          <w:t>l</w:t>
        </w:r>
        <w:r>
          <w:rPr>
            <w:rFonts w:ascii="Cambria" w:eastAsia="Cambria" w:hAnsi="Cambria" w:cs="Cambria"/>
            <w:i/>
            <w:vertAlign w:val="subscript"/>
          </w:rPr>
          <w:t>i</w:t>
        </w:r>
        <w:proofErr w:type="spellEnd"/>
        <w:r>
          <w:t>. In that case, it becomes</w:t>
        </w:r>
      </w:ins>
    </w:p>
    <w:p w14:paraId="0DB2CEAA" w14:textId="77777777" w:rsidR="00322D6F" w:rsidRDefault="00322D6F" w:rsidP="00322D6F">
      <w:pPr>
        <w:spacing w:after="171"/>
        <w:ind w:left="3360"/>
        <w:rPr>
          <w:ins w:id="157" w:author="joseph kibira" w:date="2021-09-09T08:21:00Z"/>
        </w:rPr>
      </w:pPr>
      <w:ins w:id="158" w:author="joseph kibira" w:date="2021-09-09T08:21:00Z">
        <w:r>
          <w:rPr>
            <w:noProof/>
          </w:rPr>
          <w:drawing>
            <wp:inline distT="0" distB="0" distL="0" distR="0" wp14:anchorId="62B28452" wp14:editId="758B15FA">
              <wp:extent cx="1621536" cy="393192"/>
              <wp:effectExtent l="0" t="0" r="0" b="0"/>
              <wp:docPr id="102372" name="Picture 102372"/>
              <wp:cNvGraphicFramePr/>
              <a:graphic xmlns:a="http://schemas.openxmlformats.org/drawingml/2006/main">
                <a:graphicData uri="http://schemas.openxmlformats.org/drawingml/2006/picture">
                  <pic:pic xmlns:pic="http://schemas.openxmlformats.org/drawingml/2006/picture">
                    <pic:nvPicPr>
                      <pic:cNvPr id="102372" name="Picture 102372"/>
                      <pic:cNvPicPr/>
                    </pic:nvPicPr>
                    <pic:blipFill>
                      <a:blip r:embed="rId10"/>
                      <a:stretch>
                        <a:fillRect/>
                      </a:stretch>
                    </pic:blipFill>
                    <pic:spPr>
                      <a:xfrm>
                        <a:off x="0" y="0"/>
                        <a:ext cx="1621536" cy="393192"/>
                      </a:xfrm>
                      <a:prstGeom prst="rect">
                        <a:avLst/>
                      </a:prstGeom>
                    </pic:spPr>
                  </pic:pic>
                </a:graphicData>
              </a:graphic>
            </wp:inline>
          </w:drawing>
        </w:r>
      </w:ins>
    </w:p>
    <w:p w14:paraId="1FAF021D" w14:textId="77777777" w:rsidR="00322D6F" w:rsidRDefault="00322D6F" w:rsidP="00322D6F">
      <w:pPr>
        <w:tabs>
          <w:tab w:val="center" w:pos="3810"/>
          <w:tab w:val="right" w:pos="9362"/>
        </w:tabs>
        <w:rPr>
          <w:ins w:id="159" w:author="joseph kibira" w:date="2021-09-09T08:21:00Z"/>
        </w:rPr>
      </w:pPr>
      <w:ins w:id="160" w:author="joseph kibira" w:date="2021-09-09T08:21:00Z">
        <w:r>
          <w:rPr>
            <w:rFonts w:ascii="Calibri" w:eastAsia="Calibri" w:hAnsi="Calibri" w:cs="Calibri"/>
            <w:color w:val="000000"/>
          </w:rPr>
          <w:tab/>
        </w:r>
        <w:r>
          <w:t xml:space="preserve">This last summation implies that </w:t>
        </w:r>
        <w:proofErr w:type="spellStart"/>
        <w:r>
          <w:rPr>
            <w:rFonts w:ascii="Cambria" w:eastAsia="Cambria" w:hAnsi="Cambria" w:cs="Cambria"/>
            <w:i/>
          </w:rPr>
          <w:t>θ</w:t>
        </w:r>
        <w:r>
          <w:rPr>
            <w:rFonts w:ascii="Cambria" w:eastAsia="Cambria" w:hAnsi="Cambria" w:cs="Cambria"/>
            <w:i/>
            <w:vertAlign w:val="subscript"/>
          </w:rPr>
          <w:t>l</w:t>
        </w:r>
        <w:proofErr w:type="spellEnd"/>
        <w:r>
          <w:rPr>
            <w:rFonts w:ascii="Cambria" w:eastAsia="Cambria" w:hAnsi="Cambria" w:cs="Cambria"/>
            <w:i/>
            <w:vertAlign w:val="subscript"/>
          </w:rPr>
          <w:t xml:space="preserve"> </w:t>
        </w:r>
        <w:r>
          <w:t xml:space="preserve">= 0 for all </w:t>
        </w:r>
        <w:r>
          <w:rPr>
            <w:rFonts w:ascii="Cambria" w:eastAsia="Cambria" w:hAnsi="Cambria" w:cs="Cambria"/>
            <w:i/>
          </w:rPr>
          <w:t xml:space="preserve">l </w:t>
        </w:r>
        <w:r>
          <w:t xml:space="preserve">such that </w:t>
        </w:r>
        <w:proofErr w:type="spellStart"/>
        <w:r>
          <w:rPr>
            <w:rFonts w:ascii="Cambria" w:eastAsia="Cambria" w:hAnsi="Cambria" w:cs="Cambria"/>
            <w:i/>
          </w:rPr>
          <w:t>ν</w:t>
        </w:r>
        <w:r>
          <w:rPr>
            <w:rFonts w:ascii="Cambria" w:eastAsia="Cambria" w:hAnsi="Cambria" w:cs="Cambria"/>
            <w:i/>
            <w:vertAlign w:val="subscript"/>
          </w:rPr>
          <w:t>j</w:t>
        </w:r>
        <w:r>
          <w:rPr>
            <w:rFonts w:ascii="Cambria" w:eastAsia="Cambria" w:hAnsi="Cambria" w:cs="Cambria"/>
            <w:i/>
            <w:vertAlign w:val="superscript"/>
          </w:rPr>
          <w:t>kl</w:t>
        </w:r>
        <w:proofErr w:type="spellEnd"/>
        <w:r>
          <w:rPr>
            <w:rFonts w:ascii="Cambria" w:eastAsia="Cambria" w:hAnsi="Cambria" w:cs="Cambria"/>
            <w:i/>
            <w:vertAlign w:val="superscript"/>
          </w:rPr>
          <w:t xml:space="preserve"> </w:t>
        </w:r>
        <w:r>
          <w:rPr>
            <w:rFonts w:ascii="Cambria" w:eastAsia="Cambria" w:hAnsi="Cambria" w:cs="Cambria"/>
            <w:i/>
          </w:rPr>
          <w:t xml:space="preserve">&lt; </w:t>
        </w:r>
        <w:proofErr w:type="spellStart"/>
        <w:r>
          <w:rPr>
            <w:rFonts w:ascii="Cambria" w:eastAsia="Cambria" w:hAnsi="Cambria" w:cs="Cambria"/>
            <w:i/>
          </w:rPr>
          <w:t>a</w:t>
        </w:r>
        <w:r>
          <w:rPr>
            <w:rFonts w:ascii="Cambria" w:eastAsia="Cambria" w:hAnsi="Cambria" w:cs="Cambria"/>
            <w:i/>
            <w:vertAlign w:val="superscript"/>
          </w:rPr>
          <w:t>l</w:t>
        </w:r>
        <w:r>
          <w:rPr>
            <w:rFonts w:ascii="Cambria" w:eastAsia="Cambria" w:hAnsi="Cambria" w:cs="Cambria"/>
            <w:i/>
            <w:vertAlign w:val="subscript"/>
          </w:rPr>
          <w:t>j</w:t>
        </w:r>
        <w:proofErr w:type="spellEnd"/>
        <w:r>
          <w:t>.</w:t>
        </w:r>
        <w:r>
          <w:tab/>
        </w:r>
        <w:r>
          <w:rPr>
            <w:rFonts w:ascii="Calibri" w:eastAsia="Calibri" w:hAnsi="Calibri" w:cs="Calibri"/>
            <w:noProof/>
            <w:color w:val="000000"/>
          </w:rPr>
          <mc:AlternateContent>
            <mc:Choice Requires="wpg">
              <w:drawing>
                <wp:inline distT="0" distB="0" distL="0" distR="0" wp14:anchorId="73D71001" wp14:editId="1C8DDDB1">
                  <wp:extent cx="100584" cy="100584"/>
                  <wp:effectExtent l="0" t="0" r="0" b="0"/>
                  <wp:docPr id="70046" name="Group 70046"/>
                  <wp:cNvGraphicFramePr/>
                  <a:graphic xmlns:a="http://schemas.openxmlformats.org/drawingml/2006/main">
                    <a:graphicData uri="http://schemas.microsoft.com/office/word/2010/wordprocessingGroup">
                      <wpg:wgp>
                        <wpg:cNvGrpSpPr/>
                        <wpg:grpSpPr>
                          <a:xfrm>
                            <a:off x="0" y="0"/>
                            <a:ext cx="100584" cy="100584"/>
                            <a:chOff x="0" y="0"/>
                            <a:chExt cx="100584" cy="100584"/>
                          </a:xfrm>
                        </wpg:grpSpPr>
                        <pic:pic xmlns:pic="http://schemas.openxmlformats.org/drawingml/2006/picture">
                          <pic:nvPicPr>
                            <pic:cNvPr id="1163" name="Picture 1163"/>
                            <pic:cNvPicPr/>
                          </pic:nvPicPr>
                          <pic:blipFill>
                            <a:blip r:embed="rId11"/>
                            <a:stretch>
                              <a:fillRect/>
                            </a:stretch>
                          </pic:blipFill>
                          <pic:spPr>
                            <a:xfrm flipV="1">
                              <a:off x="0" y="0"/>
                              <a:ext cx="6096" cy="100584"/>
                            </a:xfrm>
                            <a:prstGeom prst="rect">
                              <a:avLst/>
                            </a:prstGeom>
                          </pic:spPr>
                        </pic:pic>
                        <pic:pic xmlns:pic="http://schemas.openxmlformats.org/drawingml/2006/picture">
                          <pic:nvPicPr>
                            <pic:cNvPr id="1164" name="Picture 1164"/>
                            <pic:cNvPicPr/>
                          </pic:nvPicPr>
                          <pic:blipFill>
                            <a:blip r:embed="rId11"/>
                            <a:stretch>
                              <a:fillRect/>
                            </a:stretch>
                          </pic:blipFill>
                          <pic:spPr>
                            <a:xfrm flipV="1">
                              <a:off x="6096" y="0"/>
                              <a:ext cx="89916" cy="6096"/>
                            </a:xfrm>
                            <a:prstGeom prst="rect">
                              <a:avLst/>
                            </a:prstGeom>
                          </pic:spPr>
                        </pic:pic>
                        <pic:pic xmlns:pic="http://schemas.openxmlformats.org/drawingml/2006/picture">
                          <pic:nvPicPr>
                            <pic:cNvPr id="1165" name="Picture 1165"/>
                            <pic:cNvPicPr/>
                          </pic:nvPicPr>
                          <pic:blipFill>
                            <a:blip r:embed="rId11"/>
                            <a:stretch>
                              <a:fillRect/>
                            </a:stretch>
                          </pic:blipFill>
                          <pic:spPr>
                            <a:xfrm flipV="1">
                              <a:off x="6096" y="94487"/>
                              <a:ext cx="89916" cy="6096"/>
                            </a:xfrm>
                            <a:prstGeom prst="rect">
                              <a:avLst/>
                            </a:prstGeom>
                          </pic:spPr>
                        </pic:pic>
                        <pic:pic xmlns:pic="http://schemas.openxmlformats.org/drawingml/2006/picture">
                          <pic:nvPicPr>
                            <pic:cNvPr id="1166" name="Picture 1166"/>
                            <pic:cNvPicPr/>
                          </pic:nvPicPr>
                          <pic:blipFill>
                            <a:blip r:embed="rId11"/>
                            <a:stretch>
                              <a:fillRect/>
                            </a:stretch>
                          </pic:blipFill>
                          <pic:spPr>
                            <a:xfrm flipV="1">
                              <a:off x="94488" y="0"/>
                              <a:ext cx="6096" cy="100584"/>
                            </a:xfrm>
                            <a:prstGeom prst="rect">
                              <a:avLst/>
                            </a:prstGeom>
                          </pic:spPr>
                        </pic:pic>
                      </wpg:wgp>
                    </a:graphicData>
                  </a:graphic>
                </wp:inline>
              </w:drawing>
            </mc:Choice>
            <mc:Fallback>
              <w:pict>
                <v:group w14:anchorId="440383C3" id="Group 70046" o:spid="_x0000_s1026" style="width:7.9pt;height:7.9pt;mso-position-horizontal-relative:char;mso-position-vertical-relative:line" coordsize="100584,1005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&#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3" o:spid="_x0000_s1027" type="#_x0000_t75" style="position:absolute;width:6096;height:100584;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">
                    <v:imagedata r:id="rId12" o:title=""/>
                  </v:shape>
                  <v:shape id="Picture 1164" o:spid="_x0000_s1028" type="#_x0000_t75" style="position:absolute;left:6096;width:89916;height:6096;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">
                    <v:imagedata r:id="rId12" o:title=""/>
                  </v:shape>
                  <v:shape id="Picture 1165" o:spid="_x0000_s1029" type="#_x0000_t75" style="position:absolute;left:6096;top:94487;width:89916;height:6096;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">
                    <v:imagedata r:id="rId12" o:title=""/>
                  </v:shape>
                  <v:shape id="Picture 1166" o:spid="_x0000_s1030" type="#_x0000_t75" style="position:absolute;left:94488;width:6096;height:100584;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">
                    <v:imagedata r:id="rId12" o:title=""/>
                  </v:shape>
                  <w10:anchorlock/>
                </v:group>
              </w:pict>
            </mc:Fallback>
          </mc:AlternateContent>
        </w:r>
      </w:ins>
    </w:p>
    <w:p w14:paraId="17F0C869" w14:textId="77777777" w:rsidR="00322D6F" w:rsidRDefault="00322D6F" w:rsidP="00322D6F">
      <w:pPr>
        <w:spacing w:after="248"/>
        <w:ind w:left="335"/>
        <w:rPr>
          <w:ins w:id="161" w:author="joseph kibira" w:date="2021-09-09T08:21:00Z"/>
        </w:rPr>
      </w:pPr>
      <w:ins w:id="162" w:author="joseph kibira" w:date="2021-09-09T08:21:00Z">
        <w:r>
          <w:rPr>
            <w:rFonts w:ascii="Calibri" w:eastAsia="Calibri" w:hAnsi="Calibri" w:cs="Calibri"/>
            <w:noProof/>
            <w:color w:val="000000"/>
          </w:rPr>
          <mc:AlternateContent>
            <mc:Choice Requires="wpg">
              <w:drawing>
                <wp:inline distT="0" distB="0" distL="0" distR="0" wp14:anchorId="097E955D" wp14:editId="5834BDE4">
                  <wp:extent cx="5509822" cy="168097"/>
                  <wp:effectExtent l="0" t="0" r="0" b="0"/>
                  <wp:docPr id="72735" name="Group 72735"/>
                  <wp:cNvGraphicFramePr/>
                  <a:graphic xmlns:a="http://schemas.openxmlformats.org/drawingml/2006/main">
                    <a:graphicData uri="http://schemas.microsoft.com/office/word/2010/wordprocessingGroup">
                      <wpg:wgp>
                        <wpg:cNvGrpSpPr/>
                        <wpg:grpSpPr>
                          <a:xfrm>
                            <a:off x="0" y="0"/>
                            <a:ext cx="5509822" cy="168097"/>
                            <a:chOff x="0" y="0"/>
                            <a:chExt cx="5509822" cy="168097"/>
                          </a:xfrm>
                        </wpg:grpSpPr>
                        <wps:wsp>
                          <wps:cNvPr id="108772" name="Shape 108772"/>
                          <wps:cNvSpPr/>
                          <wps:spPr>
                            <a:xfrm>
                              <a:off x="0" y="20347"/>
                              <a:ext cx="109756" cy="127392"/>
                            </a:xfrm>
                            <a:custGeom>
                              <a:avLst/>
                              <a:gdLst/>
                              <a:ahLst/>
                              <a:cxnLst/>
                              <a:rect l="0" t="0" r="0" b="0"/>
                              <a:pathLst>
                                <a:path w="109756" h="127392">
                                  <a:moveTo>
                                    <a:pt x="0" y="0"/>
                                  </a:moveTo>
                                  <a:lnTo>
                                    <a:pt x="109756" y="0"/>
                                  </a:lnTo>
                                  <a:lnTo>
                                    <a:pt x="109756" y="127392"/>
                                  </a:lnTo>
                                  <a:lnTo>
                                    <a:pt x="0" y="127392"/>
                                  </a:lnTo>
                                  <a:lnTo>
                                    <a:pt x="0" y="0"/>
                                  </a:lnTo>
                                </a:path>
                              </a:pathLst>
                            </a:custGeom>
                            <a:ln w="0" cap="flat">
                              <a:miter lim="127000"/>
                            </a:ln>
                          </wps:spPr>
                          <wps:style>
                            <a:lnRef idx="0">
                              <a:srgbClr val="000000">
                                <a:alpha val="0"/>
                              </a:srgbClr>
                            </a:lnRef>
                            <a:fillRef idx="1">
                              <a:srgbClr val="7F7FFF"/>
                            </a:fillRef>
                            <a:effectRef idx="0">
                              <a:scrgbClr r="0" g="0" b="0"/>
                            </a:effectRef>
                            <a:fontRef idx="none"/>
                          </wps:style>
                          <wps:bodyPr/>
                        </wps:wsp>
                        <wps:wsp>
                          <wps:cNvPr id="1204" name="Rectangle 1204"/>
                          <wps:cNvSpPr/>
                          <wps:spPr>
                            <a:xfrm>
                              <a:off x="27003" y="35334"/>
                              <a:ext cx="74059" cy="151603"/>
                            </a:xfrm>
                            <a:prstGeom prst="rect">
                              <a:avLst/>
                            </a:prstGeom>
                            <a:ln>
                              <a:noFill/>
                            </a:ln>
                          </wps:spPr>
                          <wps:txbx>
                            <w:txbxContent>
                              <w:p w14:paraId="0DE6A5B6" w14:textId="77777777" w:rsidR="00322D6F" w:rsidRDefault="00322D6F" w:rsidP="00322D6F">
                                <w:r>
                                  <w:rPr>
                                    <w:color w:val="000000"/>
                                    <w:sz w:val="18"/>
                                    <w:bdr w:val="single" w:sz="13" w:space="0" w:color="7F7FFF"/>
                                  </w:rPr>
                                  <w:t>0</w:t>
                                </w:r>
                              </w:p>
                            </w:txbxContent>
                          </wps:txbx>
                          <wps:bodyPr horzOverflow="overflow" vert="horz" lIns="0" tIns="0" rIns="0" bIns="0" rtlCol="0">
                            <a:noAutofit/>
                          </wps:bodyPr>
                        </wps:wsp>
                        <wps:wsp>
                          <wps:cNvPr id="1205" name="Shape 1205"/>
                          <wps:cNvSpPr/>
                          <wps:spPr>
                            <a:xfrm>
                              <a:off x="510832" y="0"/>
                              <a:ext cx="168097" cy="168097"/>
                            </a:xfrm>
                            <a:custGeom>
                              <a:avLst/>
                              <a:gdLst/>
                              <a:ahLst/>
                              <a:cxnLst/>
                              <a:rect l="0" t="0" r="0" b="0"/>
                              <a:pathLst>
                                <a:path w="168097" h="168097">
                                  <a:moveTo>
                                    <a:pt x="84049" y="0"/>
                                  </a:moveTo>
                                  <a:cubicBezTo>
                                    <a:pt x="130467" y="0"/>
                                    <a:pt x="168097" y="37630"/>
                                    <a:pt x="168097" y="84049"/>
                                  </a:cubicBezTo>
                                  <a:cubicBezTo>
                                    <a:pt x="168097" y="130467"/>
                                    <a:pt x="130467" y="168097"/>
                                    <a:pt x="84049" y="168097"/>
                                  </a:cubicBezTo>
                                  <a:cubicBezTo>
                                    <a:pt x="37630" y="168097"/>
                                    <a:pt x="0" y="130467"/>
                                    <a:pt x="0" y="84049"/>
                                  </a:cubicBezTo>
                                  <a:cubicBezTo>
                                    <a:pt x="0" y="37630"/>
                                    <a:pt x="37630" y="0"/>
                                    <a:pt x="84049" y="0"/>
                                  </a:cubicBezTo>
                                  <a:close/>
                                </a:path>
                              </a:pathLst>
                            </a:custGeom>
                            <a:ln w="0" cap="flat">
                              <a:miter lim="127000"/>
                            </a:ln>
                          </wps:spPr>
                          <wps:style>
                            <a:lnRef idx="0">
                              <a:srgbClr val="000000">
                                <a:alpha val="0"/>
                              </a:srgbClr>
                            </a:lnRef>
                            <a:fillRef idx="1">
                              <a:srgbClr val="7FFF7F"/>
                            </a:fillRef>
                            <a:effectRef idx="0">
                              <a:scrgbClr r="0" g="0" b="0"/>
                            </a:effectRef>
                            <a:fontRef idx="none"/>
                          </wps:style>
                          <wps:bodyPr/>
                        </wps:wsp>
                        <wps:wsp>
                          <wps:cNvPr id="1206" name="Shape 1206"/>
                          <wps:cNvSpPr/>
                          <wps:spPr>
                            <a:xfrm>
                              <a:off x="510832" y="0"/>
                              <a:ext cx="168097" cy="168097"/>
                            </a:xfrm>
                            <a:custGeom>
                              <a:avLst/>
                              <a:gdLst/>
                              <a:ahLst/>
                              <a:cxnLst/>
                              <a:rect l="0" t="0" r="0" b="0"/>
                              <a:pathLst>
                                <a:path w="168097" h="168097">
                                  <a:moveTo>
                                    <a:pt x="168097" y="84049"/>
                                  </a:moveTo>
                                  <a:cubicBezTo>
                                    <a:pt x="168097" y="37630"/>
                                    <a:pt x="130467" y="0"/>
                                    <a:pt x="84049" y="0"/>
                                  </a:cubicBezTo>
                                  <a:cubicBezTo>
                                    <a:pt x="37630" y="0"/>
                                    <a:pt x="0" y="37630"/>
                                    <a:pt x="0" y="84049"/>
                                  </a:cubicBezTo>
                                  <a:cubicBezTo>
                                    <a:pt x="0" y="130467"/>
                                    <a:pt x="37630" y="168097"/>
                                    <a:pt x="84049" y="168097"/>
                                  </a:cubicBezTo>
                                  <a:cubicBezTo>
                                    <a:pt x="130467" y="168097"/>
                                    <a:pt x="168097" y="130467"/>
                                    <a:pt x="168097" y="84049"/>
                                  </a:cubicBezTo>
                                  <a:close/>
                                </a:path>
                              </a:pathLst>
                            </a:custGeom>
                            <a:ln w="10122" cap="flat">
                              <a:miter lim="127000"/>
                            </a:ln>
                          </wps:spPr>
                          <wps:style>
                            <a:lnRef idx="1">
                              <a:srgbClr val="7FFF7F"/>
                            </a:lnRef>
                            <a:fillRef idx="0">
                              <a:srgbClr val="000000">
                                <a:alpha val="0"/>
                              </a:srgbClr>
                            </a:fillRef>
                            <a:effectRef idx="0">
                              <a:scrgbClr r="0" g="0" b="0"/>
                            </a:effectRef>
                            <a:fontRef idx="none"/>
                          </wps:style>
                          <wps:bodyPr/>
                        </wps:wsp>
                        <wps:wsp>
                          <wps:cNvPr id="1208" name="Rectangle 1208"/>
                          <wps:cNvSpPr/>
                          <wps:spPr>
                            <a:xfrm>
                              <a:off x="567004" y="35334"/>
                              <a:ext cx="74059" cy="151603"/>
                            </a:xfrm>
                            <a:prstGeom prst="rect">
                              <a:avLst/>
                            </a:prstGeom>
                            <a:ln>
                              <a:noFill/>
                            </a:ln>
                          </wps:spPr>
                          <wps:txbx>
                            <w:txbxContent>
                              <w:p w14:paraId="377E78C0" w14:textId="77777777" w:rsidR="00322D6F" w:rsidRDefault="00322D6F" w:rsidP="00322D6F">
                                <w:r>
                                  <w:rPr>
                                    <w:color w:val="000000"/>
                                    <w:sz w:val="18"/>
                                  </w:rPr>
                                  <w:t>1</w:t>
                                </w:r>
                              </w:p>
                            </w:txbxContent>
                          </wps:txbx>
                          <wps:bodyPr horzOverflow="overflow" vert="horz" lIns="0" tIns="0" rIns="0" bIns="0" rtlCol="0">
                            <a:noAutofit/>
                          </wps:bodyPr>
                        </wps:wsp>
                        <wps:wsp>
                          <wps:cNvPr id="1209" name="Shape 1209"/>
                          <wps:cNvSpPr/>
                          <wps:spPr>
                            <a:xfrm>
                              <a:off x="1050836" y="0"/>
                              <a:ext cx="168110" cy="168097"/>
                            </a:xfrm>
                            <a:custGeom>
                              <a:avLst/>
                              <a:gdLst/>
                              <a:ahLst/>
                              <a:cxnLst/>
                              <a:rect l="0" t="0" r="0" b="0"/>
                              <a:pathLst>
                                <a:path w="168110" h="168097">
                                  <a:moveTo>
                                    <a:pt x="84049" y="0"/>
                                  </a:moveTo>
                                  <a:cubicBezTo>
                                    <a:pt x="130467" y="0"/>
                                    <a:pt x="168110" y="37630"/>
                                    <a:pt x="168110" y="84049"/>
                                  </a:cubicBezTo>
                                  <a:cubicBezTo>
                                    <a:pt x="168110" y="130467"/>
                                    <a:pt x="130467" y="168097"/>
                                    <a:pt x="84049" y="168097"/>
                                  </a:cubicBezTo>
                                  <a:cubicBezTo>
                                    <a:pt x="37630" y="168097"/>
                                    <a:pt x="0" y="130467"/>
                                    <a:pt x="0" y="84049"/>
                                  </a:cubicBezTo>
                                  <a:cubicBezTo>
                                    <a:pt x="0" y="37630"/>
                                    <a:pt x="37630" y="0"/>
                                    <a:pt x="84049" y="0"/>
                                  </a:cubicBezTo>
                                  <a:close/>
                                </a:path>
                              </a:pathLst>
                            </a:custGeom>
                            <a:ln w="0" cap="flat">
                              <a:miter lim="127000"/>
                            </a:ln>
                          </wps:spPr>
                          <wps:style>
                            <a:lnRef idx="0">
                              <a:srgbClr val="000000">
                                <a:alpha val="0"/>
                              </a:srgbClr>
                            </a:lnRef>
                            <a:fillRef idx="1">
                              <a:srgbClr val="FF7F7F"/>
                            </a:fillRef>
                            <a:effectRef idx="0">
                              <a:scrgbClr r="0" g="0" b="0"/>
                            </a:effectRef>
                            <a:fontRef idx="none"/>
                          </wps:style>
                          <wps:bodyPr/>
                        </wps:wsp>
                        <wps:wsp>
                          <wps:cNvPr id="1210" name="Shape 1210"/>
                          <wps:cNvSpPr/>
                          <wps:spPr>
                            <a:xfrm>
                              <a:off x="1050836" y="0"/>
                              <a:ext cx="168110" cy="168097"/>
                            </a:xfrm>
                            <a:custGeom>
                              <a:avLst/>
                              <a:gdLst/>
                              <a:ahLst/>
                              <a:cxnLst/>
                              <a:rect l="0" t="0" r="0" b="0"/>
                              <a:pathLst>
                                <a:path w="168110" h="168097">
                                  <a:moveTo>
                                    <a:pt x="168110" y="84049"/>
                                  </a:moveTo>
                                  <a:cubicBezTo>
                                    <a:pt x="168110" y="37630"/>
                                    <a:pt x="130467" y="0"/>
                                    <a:pt x="84049" y="0"/>
                                  </a:cubicBezTo>
                                  <a:cubicBezTo>
                                    <a:pt x="37630" y="0"/>
                                    <a:pt x="0" y="37630"/>
                                    <a:pt x="0" y="84049"/>
                                  </a:cubicBezTo>
                                  <a:cubicBezTo>
                                    <a:pt x="0" y="130467"/>
                                    <a:pt x="37630" y="168097"/>
                                    <a:pt x="84049" y="168097"/>
                                  </a:cubicBezTo>
                                  <a:cubicBezTo>
                                    <a:pt x="130467" y="168097"/>
                                    <a:pt x="168110" y="130467"/>
                                    <a:pt x="168110" y="84049"/>
                                  </a:cubicBezTo>
                                  <a:close/>
                                </a:path>
                              </a:pathLst>
                            </a:custGeom>
                            <a:ln w="10122" cap="flat">
                              <a:miter lim="127000"/>
                            </a:ln>
                          </wps:spPr>
                          <wps:style>
                            <a:lnRef idx="1">
                              <a:srgbClr val="FF7F7F"/>
                            </a:lnRef>
                            <a:fillRef idx="0">
                              <a:srgbClr val="000000">
                                <a:alpha val="0"/>
                              </a:srgbClr>
                            </a:fillRef>
                            <a:effectRef idx="0">
                              <a:scrgbClr r="0" g="0" b="0"/>
                            </a:effectRef>
                            <a:fontRef idx="none"/>
                          </wps:style>
                          <wps:bodyPr/>
                        </wps:wsp>
                        <wps:wsp>
                          <wps:cNvPr id="1212" name="Rectangle 1212"/>
                          <wps:cNvSpPr/>
                          <wps:spPr>
                            <a:xfrm>
                              <a:off x="1107008" y="35334"/>
                              <a:ext cx="74059" cy="151603"/>
                            </a:xfrm>
                            <a:prstGeom prst="rect">
                              <a:avLst/>
                            </a:prstGeom>
                            <a:ln>
                              <a:noFill/>
                            </a:ln>
                          </wps:spPr>
                          <wps:txbx>
                            <w:txbxContent>
                              <w:p w14:paraId="1D9E461A" w14:textId="77777777" w:rsidR="00322D6F" w:rsidRDefault="00322D6F" w:rsidP="00322D6F">
                                <w:r>
                                  <w:rPr>
                                    <w:color w:val="000000"/>
                                    <w:sz w:val="18"/>
                                  </w:rPr>
                                  <w:t>2</w:t>
                                </w:r>
                              </w:p>
                            </w:txbxContent>
                          </wps:txbx>
                          <wps:bodyPr horzOverflow="overflow" vert="horz" lIns="0" tIns="0" rIns="0" bIns="0" rtlCol="0">
                            <a:noAutofit/>
                          </wps:bodyPr>
                        </wps:wsp>
                        <wps:wsp>
                          <wps:cNvPr id="1213" name="Shape 1213"/>
                          <wps:cNvSpPr/>
                          <wps:spPr>
                            <a:xfrm>
                              <a:off x="1590853" y="0"/>
                              <a:ext cx="168097" cy="168097"/>
                            </a:xfrm>
                            <a:custGeom>
                              <a:avLst/>
                              <a:gdLst/>
                              <a:ahLst/>
                              <a:cxnLst/>
                              <a:rect l="0" t="0" r="0" b="0"/>
                              <a:pathLst>
                                <a:path w="168097" h="168097">
                                  <a:moveTo>
                                    <a:pt x="84049" y="0"/>
                                  </a:moveTo>
                                  <a:cubicBezTo>
                                    <a:pt x="130467" y="0"/>
                                    <a:pt x="168097" y="37630"/>
                                    <a:pt x="168097" y="84049"/>
                                  </a:cubicBezTo>
                                  <a:cubicBezTo>
                                    <a:pt x="168097" y="130467"/>
                                    <a:pt x="130467" y="168097"/>
                                    <a:pt x="84049" y="168097"/>
                                  </a:cubicBezTo>
                                  <a:cubicBezTo>
                                    <a:pt x="37630" y="168097"/>
                                    <a:pt x="0" y="130467"/>
                                    <a:pt x="0" y="84049"/>
                                  </a:cubicBezTo>
                                  <a:cubicBezTo>
                                    <a:pt x="0" y="37630"/>
                                    <a:pt x="37630" y="0"/>
                                    <a:pt x="84049" y="0"/>
                                  </a:cubicBezTo>
                                  <a:close/>
                                </a:path>
                              </a:pathLst>
                            </a:custGeom>
                            <a:ln w="0" cap="flat">
                              <a:miter lim="127000"/>
                            </a:ln>
                          </wps:spPr>
                          <wps:style>
                            <a:lnRef idx="0">
                              <a:srgbClr val="000000">
                                <a:alpha val="0"/>
                              </a:srgbClr>
                            </a:lnRef>
                            <a:fillRef idx="1">
                              <a:srgbClr val="7FFF7F"/>
                            </a:fillRef>
                            <a:effectRef idx="0">
                              <a:scrgbClr r="0" g="0" b="0"/>
                            </a:effectRef>
                            <a:fontRef idx="none"/>
                          </wps:style>
                          <wps:bodyPr/>
                        </wps:wsp>
                        <wps:wsp>
                          <wps:cNvPr id="1214" name="Shape 1214"/>
                          <wps:cNvSpPr/>
                          <wps:spPr>
                            <a:xfrm>
                              <a:off x="1590853" y="0"/>
                              <a:ext cx="168097" cy="168097"/>
                            </a:xfrm>
                            <a:custGeom>
                              <a:avLst/>
                              <a:gdLst/>
                              <a:ahLst/>
                              <a:cxnLst/>
                              <a:rect l="0" t="0" r="0" b="0"/>
                              <a:pathLst>
                                <a:path w="168097" h="168097">
                                  <a:moveTo>
                                    <a:pt x="168097" y="84049"/>
                                  </a:moveTo>
                                  <a:cubicBezTo>
                                    <a:pt x="168097" y="37630"/>
                                    <a:pt x="130467" y="0"/>
                                    <a:pt x="84049" y="0"/>
                                  </a:cubicBezTo>
                                  <a:cubicBezTo>
                                    <a:pt x="37630" y="0"/>
                                    <a:pt x="0" y="37630"/>
                                    <a:pt x="0" y="84049"/>
                                  </a:cubicBezTo>
                                  <a:cubicBezTo>
                                    <a:pt x="0" y="130467"/>
                                    <a:pt x="37630" y="168097"/>
                                    <a:pt x="84049" y="168097"/>
                                  </a:cubicBezTo>
                                  <a:cubicBezTo>
                                    <a:pt x="130467" y="168097"/>
                                    <a:pt x="168097" y="130467"/>
                                    <a:pt x="168097" y="84049"/>
                                  </a:cubicBezTo>
                                  <a:close/>
                                </a:path>
                              </a:pathLst>
                            </a:custGeom>
                            <a:ln w="10122" cap="flat">
                              <a:miter lim="127000"/>
                            </a:ln>
                          </wps:spPr>
                          <wps:style>
                            <a:lnRef idx="1">
                              <a:srgbClr val="7FFF7F"/>
                            </a:lnRef>
                            <a:fillRef idx="0">
                              <a:srgbClr val="000000">
                                <a:alpha val="0"/>
                              </a:srgbClr>
                            </a:fillRef>
                            <a:effectRef idx="0">
                              <a:scrgbClr r="0" g="0" b="0"/>
                            </a:effectRef>
                            <a:fontRef idx="none"/>
                          </wps:style>
                          <wps:bodyPr/>
                        </wps:wsp>
                        <wps:wsp>
                          <wps:cNvPr id="1216" name="Rectangle 1216"/>
                          <wps:cNvSpPr/>
                          <wps:spPr>
                            <a:xfrm>
                              <a:off x="1647025" y="35334"/>
                              <a:ext cx="74059" cy="151603"/>
                            </a:xfrm>
                            <a:prstGeom prst="rect">
                              <a:avLst/>
                            </a:prstGeom>
                            <a:ln>
                              <a:noFill/>
                            </a:ln>
                          </wps:spPr>
                          <wps:txbx>
                            <w:txbxContent>
                              <w:p w14:paraId="3E04C306" w14:textId="77777777" w:rsidR="00322D6F" w:rsidRDefault="00322D6F" w:rsidP="00322D6F">
                                <w:r>
                                  <w:rPr>
                                    <w:color w:val="000000"/>
                                    <w:sz w:val="18"/>
                                  </w:rPr>
                                  <w:t>1</w:t>
                                </w:r>
                              </w:p>
                            </w:txbxContent>
                          </wps:txbx>
                          <wps:bodyPr horzOverflow="overflow" vert="horz" lIns="0" tIns="0" rIns="0" bIns="0" rtlCol="0">
                            <a:noAutofit/>
                          </wps:bodyPr>
                        </wps:wsp>
                        <wps:wsp>
                          <wps:cNvPr id="1217" name="Shape 1217"/>
                          <wps:cNvSpPr/>
                          <wps:spPr>
                            <a:xfrm>
                              <a:off x="2130857" y="0"/>
                              <a:ext cx="168097" cy="168097"/>
                            </a:xfrm>
                            <a:custGeom>
                              <a:avLst/>
                              <a:gdLst/>
                              <a:ahLst/>
                              <a:cxnLst/>
                              <a:rect l="0" t="0" r="0" b="0"/>
                              <a:pathLst>
                                <a:path w="168097" h="168097">
                                  <a:moveTo>
                                    <a:pt x="84049" y="0"/>
                                  </a:moveTo>
                                  <a:cubicBezTo>
                                    <a:pt x="130467" y="0"/>
                                    <a:pt x="168097" y="37630"/>
                                    <a:pt x="168097" y="84049"/>
                                  </a:cubicBezTo>
                                  <a:cubicBezTo>
                                    <a:pt x="168097" y="130467"/>
                                    <a:pt x="130467" y="168097"/>
                                    <a:pt x="84049" y="168097"/>
                                  </a:cubicBezTo>
                                  <a:cubicBezTo>
                                    <a:pt x="37630" y="168097"/>
                                    <a:pt x="0" y="130467"/>
                                    <a:pt x="0" y="84049"/>
                                  </a:cubicBezTo>
                                  <a:cubicBezTo>
                                    <a:pt x="0" y="37630"/>
                                    <a:pt x="37630" y="0"/>
                                    <a:pt x="84049" y="0"/>
                                  </a:cubicBezTo>
                                  <a:close/>
                                </a:path>
                              </a:pathLst>
                            </a:custGeom>
                            <a:ln w="0" cap="flat">
                              <a:miter lim="127000"/>
                            </a:ln>
                          </wps:spPr>
                          <wps:style>
                            <a:lnRef idx="0">
                              <a:srgbClr val="000000">
                                <a:alpha val="0"/>
                              </a:srgbClr>
                            </a:lnRef>
                            <a:fillRef idx="1">
                              <a:srgbClr val="FF7F7F"/>
                            </a:fillRef>
                            <a:effectRef idx="0">
                              <a:scrgbClr r="0" g="0" b="0"/>
                            </a:effectRef>
                            <a:fontRef idx="none"/>
                          </wps:style>
                          <wps:bodyPr/>
                        </wps:wsp>
                        <wps:wsp>
                          <wps:cNvPr id="1218" name="Shape 1218"/>
                          <wps:cNvSpPr/>
                          <wps:spPr>
                            <a:xfrm>
                              <a:off x="2130857" y="0"/>
                              <a:ext cx="168097" cy="168097"/>
                            </a:xfrm>
                            <a:custGeom>
                              <a:avLst/>
                              <a:gdLst/>
                              <a:ahLst/>
                              <a:cxnLst/>
                              <a:rect l="0" t="0" r="0" b="0"/>
                              <a:pathLst>
                                <a:path w="168097" h="168097">
                                  <a:moveTo>
                                    <a:pt x="168097" y="84049"/>
                                  </a:moveTo>
                                  <a:cubicBezTo>
                                    <a:pt x="168097" y="37630"/>
                                    <a:pt x="130467" y="0"/>
                                    <a:pt x="84049" y="0"/>
                                  </a:cubicBezTo>
                                  <a:cubicBezTo>
                                    <a:pt x="37630" y="0"/>
                                    <a:pt x="0" y="37630"/>
                                    <a:pt x="0" y="84049"/>
                                  </a:cubicBezTo>
                                  <a:cubicBezTo>
                                    <a:pt x="0" y="130467"/>
                                    <a:pt x="37630" y="168097"/>
                                    <a:pt x="84049" y="168097"/>
                                  </a:cubicBezTo>
                                  <a:cubicBezTo>
                                    <a:pt x="130467" y="168097"/>
                                    <a:pt x="168097" y="130467"/>
                                    <a:pt x="168097" y="84049"/>
                                  </a:cubicBezTo>
                                  <a:close/>
                                </a:path>
                              </a:pathLst>
                            </a:custGeom>
                            <a:ln w="10122" cap="flat">
                              <a:miter lim="127000"/>
                            </a:ln>
                          </wps:spPr>
                          <wps:style>
                            <a:lnRef idx="1">
                              <a:srgbClr val="FF7F7F"/>
                            </a:lnRef>
                            <a:fillRef idx="0">
                              <a:srgbClr val="000000">
                                <a:alpha val="0"/>
                              </a:srgbClr>
                            </a:fillRef>
                            <a:effectRef idx="0">
                              <a:scrgbClr r="0" g="0" b="0"/>
                            </a:effectRef>
                            <a:fontRef idx="none"/>
                          </wps:style>
                          <wps:bodyPr/>
                        </wps:wsp>
                        <wps:wsp>
                          <wps:cNvPr id="1220" name="Rectangle 1220"/>
                          <wps:cNvSpPr/>
                          <wps:spPr>
                            <a:xfrm>
                              <a:off x="2187029" y="35334"/>
                              <a:ext cx="74059" cy="151603"/>
                            </a:xfrm>
                            <a:prstGeom prst="rect">
                              <a:avLst/>
                            </a:prstGeom>
                            <a:ln>
                              <a:noFill/>
                            </a:ln>
                          </wps:spPr>
                          <wps:txbx>
                            <w:txbxContent>
                              <w:p w14:paraId="2CADA793" w14:textId="77777777" w:rsidR="00322D6F" w:rsidRDefault="00322D6F" w:rsidP="00322D6F">
                                <w:r>
                                  <w:rPr>
                                    <w:color w:val="000000"/>
                                    <w:sz w:val="18"/>
                                  </w:rPr>
                                  <w:t>3</w:t>
                                </w:r>
                              </w:p>
                            </w:txbxContent>
                          </wps:txbx>
                          <wps:bodyPr horzOverflow="overflow" vert="horz" lIns="0" tIns="0" rIns="0" bIns="0" rtlCol="0">
                            <a:noAutofit/>
                          </wps:bodyPr>
                        </wps:wsp>
                        <wps:wsp>
                          <wps:cNvPr id="1221" name="Shape 1221"/>
                          <wps:cNvSpPr/>
                          <wps:spPr>
                            <a:xfrm>
                              <a:off x="2670861" y="0"/>
                              <a:ext cx="168097" cy="168097"/>
                            </a:xfrm>
                            <a:custGeom>
                              <a:avLst/>
                              <a:gdLst/>
                              <a:ahLst/>
                              <a:cxnLst/>
                              <a:rect l="0" t="0" r="0" b="0"/>
                              <a:pathLst>
                                <a:path w="168097" h="168097">
                                  <a:moveTo>
                                    <a:pt x="84049" y="0"/>
                                  </a:moveTo>
                                  <a:cubicBezTo>
                                    <a:pt x="130468" y="0"/>
                                    <a:pt x="168097" y="37630"/>
                                    <a:pt x="168097" y="84049"/>
                                  </a:cubicBezTo>
                                  <a:cubicBezTo>
                                    <a:pt x="168097" y="130467"/>
                                    <a:pt x="130468" y="168097"/>
                                    <a:pt x="84049" y="168097"/>
                                  </a:cubicBezTo>
                                  <a:cubicBezTo>
                                    <a:pt x="37630" y="168097"/>
                                    <a:pt x="0" y="130467"/>
                                    <a:pt x="0" y="84049"/>
                                  </a:cubicBezTo>
                                  <a:cubicBezTo>
                                    <a:pt x="0" y="37630"/>
                                    <a:pt x="37630" y="0"/>
                                    <a:pt x="84049" y="0"/>
                                  </a:cubicBezTo>
                                  <a:close/>
                                </a:path>
                              </a:pathLst>
                            </a:custGeom>
                            <a:ln w="0" cap="flat">
                              <a:miter lim="127000"/>
                            </a:ln>
                          </wps:spPr>
                          <wps:style>
                            <a:lnRef idx="0">
                              <a:srgbClr val="000000">
                                <a:alpha val="0"/>
                              </a:srgbClr>
                            </a:lnRef>
                            <a:fillRef idx="1">
                              <a:srgbClr val="FF7F7F"/>
                            </a:fillRef>
                            <a:effectRef idx="0">
                              <a:scrgbClr r="0" g="0" b="0"/>
                            </a:effectRef>
                            <a:fontRef idx="none"/>
                          </wps:style>
                          <wps:bodyPr/>
                        </wps:wsp>
                        <wps:wsp>
                          <wps:cNvPr id="1222" name="Shape 1222"/>
                          <wps:cNvSpPr/>
                          <wps:spPr>
                            <a:xfrm>
                              <a:off x="2670861" y="0"/>
                              <a:ext cx="168097" cy="168097"/>
                            </a:xfrm>
                            <a:custGeom>
                              <a:avLst/>
                              <a:gdLst/>
                              <a:ahLst/>
                              <a:cxnLst/>
                              <a:rect l="0" t="0" r="0" b="0"/>
                              <a:pathLst>
                                <a:path w="168097" h="168097">
                                  <a:moveTo>
                                    <a:pt x="168097" y="84049"/>
                                  </a:moveTo>
                                  <a:cubicBezTo>
                                    <a:pt x="168097" y="37630"/>
                                    <a:pt x="130468" y="0"/>
                                    <a:pt x="84049" y="0"/>
                                  </a:cubicBezTo>
                                  <a:cubicBezTo>
                                    <a:pt x="37630" y="0"/>
                                    <a:pt x="0" y="37630"/>
                                    <a:pt x="0" y="84049"/>
                                  </a:cubicBezTo>
                                  <a:cubicBezTo>
                                    <a:pt x="0" y="130467"/>
                                    <a:pt x="37630" y="168097"/>
                                    <a:pt x="84049" y="168097"/>
                                  </a:cubicBezTo>
                                  <a:cubicBezTo>
                                    <a:pt x="130468" y="168097"/>
                                    <a:pt x="168097" y="130467"/>
                                    <a:pt x="168097" y="84049"/>
                                  </a:cubicBezTo>
                                  <a:close/>
                                </a:path>
                              </a:pathLst>
                            </a:custGeom>
                            <a:ln w="10122" cap="flat">
                              <a:miter lim="127000"/>
                            </a:ln>
                          </wps:spPr>
                          <wps:style>
                            <a:lnRef idx="1">
                              <a:srgbClr val="FF7F7F"/>
                            </a:lnRef>
                            <a:fillRef idx="0">
                              <a:srgbClr val="000000">
                                <a:alpha val="0"/>
                              </a:srgbClr>
                            </a:fillRef>
                            <a:effectRef idx="0">
                              <a:scrgbClr r="0" g="0" b="0"/>
                            </a:effectRef>
                            <a:fontRef idx="none"/>
                          </wps:style>
                          <wps:bodyPr/>
                        </wps:wsp>
                        <wps:wsp>
                          <wps:cNvPr id="1224" name="Rectangle 1224"/>
                          <wps:cNvSpPr/>
                          <wps:spPr>
                            <a:xfrm>
                              <a:off x="2727033" y="35334"/>
                              <a:ext cx="74059" cy="151603"/>
                            </a:xfrm>
                            <a:prstGeom prst="rect">
                              <a:avLst/>
                            </a:prstGeom>
                            <a:ln>
                              <a:noFill/>
                            </a:ln>
                          </wps:spPr>
                          <wps:txbx>
                            <w:txbxContent>
                              <w:p w14:paraId="0540FE68" w14:textId="77777777" w:rsidR="00322D6F" w:rsidRDefault="00322D6F" w:rsidP="00322D6F">
                                <w:r>
                                  <w:rPr>
                                    <w:color w:val="000000"/>
                                    <w:sz w:val="18"/>
                                  </w:rPr>
                                  <w:t>4</w:t>
                                </w:r>
                              </w:p>
                            </w:txbxContent>
                          </wps:txbx>
                          <wps:bodyPr horzOverflow="overflow" vert="horz" lIns="0" tIns="0" rIns="0" bIns="0" rtlCol="0">
                            <a:noAutofit/>
                          </wps:bodyPr>
                        </wps:wsp>
                        <wps:wsp>
                          <wps:cNvPr id="1225" name="Shape 1225"/>
                          <wps:cNvSpPr/>
                          <wps:spPr>
                            <a:xfrm>
                              <a:off x="3210865" y="0"/>
                              <a:ext cx="168110" cy="168097"/>
                            </a:xfrm>
                            <a:custGeom>
                              <a:avLst/>
                              <a:gdLst/>
                              <a:ahLst/>
                              <a:cxnLst/>
                              <a:rect l="0" t="0" r="0" b="0"/>
                              <a:pathLst>
                                <a:path w="168110" h="168097">
                                  <a:moveTo>
                                    <a:pt x="84049" y="0"/>
                                  </a:moveTo>
                                  <a:cubicBezTo>
                                    <a:pt x="130467" y="0"/>
                                    <a:pt x="168110" y="37630"/>
                                    <a:pt x="168110" y="84049"/>
                                  </a:cubicBezTo>
                                  <a:cubicBezTo>
                                    <a:pt x="168110" y="130467"/>
                                    <a:pt x="130467" y="168097"/>
                                    <a:pt x="84049" y="168097"/>
                                  </a:cubicBezTo>
                                  <a:cubicBezTo>
                                    <a:pt x="37630" y="168097"/>
                                    <a:pt x="0" y="130467"/>
                                    <a:pt x="0" y="84049"/>
                                  </a:cubicBezTo>
                                  <a:cubicBezTo>
                                    <a:pt x="0" y="37630"/>
                                    <a:pt x="37630" y="0"/>
                                    <a:pt x="84049" y="0"/>
                                  </a:cubicBezTo>
                                  <a:close/>
                                </a:path>
                              </a:pathLst>
                            </a:custGeom>
                            <a:ln w="0" cap="flat">
                              <a:miter lim="127000"/>
                            </a:ln>
                          </wps:spPr>
                          <wps:style>
                            <a:lnRef idx="0">
                              <a:srgbClr val="000000">
                                <a:alpha val="0"/>
                              </a:srgbClr>
                            </a:lnRef>
                            <a:fillRef idx="1">
                              <a:srgbClr val="7FFF7F"/>
                            </a:fillRef>
                            <a:effectRef idx="0">
                              <a:scrgbClr r="0" g="0" b="0"/>
                            </a:effectRef>
                            <a:fontRef idx="none"/>
                          </wps:style>
                          <wps:bodyPr/>
                        </wps:wsp>
                        <wps:wsp>
                          <wps:cNvPr id="1226" name="Shape 1226"/>
                          <wps:cNvSpPr/>
                          <wps:spPr>
                            <a:xfrm>
                              <a:off x="3210865" y="0"/>
                              <a:ext cx="168110" cy="168097"/>
                            </a:xfrm>
                            <a:custGeom>
                              <a:avLst/>
                              <a:gdLst/>
                              <a:ahLst/>
                              <a:cxnLst/>
                              <a:rect l="0" t="0" r="0" b="0"/>
                              <a:pathLst>
                                <a:path w="168110" h="168097">
                                  <a:moveTo>
                                    <a:pt x="168110" y="84049"/>
                                  </a:moveTo>
                                  <a:cubicBezTo>
                                    <a:pt x="168110" y="37630"/>
                                    <a:pt x="130467" y="0"/>
                                    <a:pt x="84049" y="0"/>
                                  </a:cubicBezTo>
                                  <a:cubicBezTo>
                                    <a:pt x="37630" y="0"/>
                                    <a:pt x="0" y="37630"/>
                                    <a:pt x="0" y="84049"/>
                                  </a:cubicBezTo>
                                  <a:cubicBezTo>
                                    <a:pt x="0" y="130467"/>
                                    <a:pt x="37630" y="168097"/>
                                    <a:pt x="84049" y="168097"/>
                                  </a:cubicBezTo>
                                  <a:cubicBezTo>
                                    <a:pt x="130467" y="168097"/>
                                    <a:pt x="168110" y="130467"/>
                                    <a:pt x="168110" y="84049"/>
                                  </a:cubicBezTo>
                                  <a:close/>
                                </a:path>
                              </a:pathLst>
                            </a:custGeom>
                            <a:ln w="10122" cap="flat">
                              <a:miter lim="127000"/>
                            </a:ln>
                          </wps:spPr>
                          <wps:style>
                            <a:lnRef idx="1">
                              <a:srgbClr val="7FFF7F"/>
                            </a:lnRef>
                            <a:fillRef idx="0">
                              <a:srgbClr val="000000">
                                <a:alpha val="0"/>
                              </a:srgbClr>
                            </a:fillRef>
                            <a:effectRef idx="0">
                              <a:scrgbClr r="0" g="0" b="0"/>
                            </a:effectRef>
                            <a:fontRef idx="none"/>
                          </wps:style>
                          <wps:bodyPr/>
                        </wps:wsp>
                        <wps:wsp>
                          <wps:cNvPr id="1228" name="Rectangle 1228"/>
                          <wps:cNvSpPr/>
                          <wps:spPr>
                            <a:xfrm>
                              <a:off x="3267037" y="35334"/>
                              <a:ext cx="74059" cy="151603"/>
                            </a:xfrm>
                            <a:prstGeom prst="rect">
                              <a:avLst/>
                            </a:prstGeom>
                            <a:ln>
                              <a:noFill/>
                            </a:ln>
                          </wps:spPr>
                          <wps:txbx>
                            <w:txbxContent>
                              <w:p w14:paraId="45955F14" w14:textId="77777777" w:rsidR="00322D6F" w:rsidRDefault="00322D6F" w:rsidP="00322D6F">
                                <w:r>
                                  <w:rPr>
                                    <w:color w:val="000000"/>
                                    <w:sz w:val="18"/>
                                  </w:rPr>
                                  <w:t>1</w:t>
                                </w:r>
                              </w:p>
                            </w:txbxContent>
                          </wps:txbx>
                          <wps:bodyPr horzOverflow="overflow" vert="horz" lIns="0" tIns="0" rIns="0" bIns="0" rtlCol="0">
                            <a:noAutofit/>
                          </wps:bodyPr>
                        </wps:wsp>
                        <wps:wsp>
                          <wps:cNvPr id="1229" name="Shape 1229"/>
                          <wps:cNvSpPr/>
                          <wps:spPr>
                            <a:xfrm>
                              <a:off x="3750869" y="0"/>
                              <a:ext cx="168097" cy="168097"/>
                            </a:xfrm>
                            <a:custGeom>
                              <a:avLst/>
                              <a:gdLst/>
                              <a:ahLst/>
                              <a:cxnLst/>
                              <a:rect l="0" t="0" r="0" b="0"/>
                              <a:pathLst>
                                <a:path w="168097" h="168097">
                                  <a:moveTo>
                                    <a:pt x="84049" y="0"/>
                                  </a:moveTo>
                                  <a:cubicBezTo>
                                    <a:pt x="130480" y="0"/>
                                    <a:pt x="168097" y="37630"/>
                                    <a:pt x="168097" y="84049"/>
                                  </a:cubicBezTo>
                                  <a:cubicBezTo>
                                    <a:pt x="168097" y="130467"/>
                                    <a:pt x="130480" y="168097"/>
                                    <a:pt x="84049" y="168097"/>
                                  </a:cubicBezTo>
                                  <a:cubicBezTo>
                                    <a:pt x="37630" y="168097"/>
                                    <a:pt x="0" y="130467"/>
                                    <a:pt x="0" y="84049"/>
                                  </a:cubicBezTo>
                                  <a:cubicBezTo>
                                    <a:pt x="0" y="37630"/>
                                    <a:pt x="37630" y="0"/>
                                    <a:pt x="84049" y="0"/>
                                  </a:cubicBezTo>
                                  <a:close/>
                                </a:path>
                              </a:pathLst>
                            </a:custGeom>
                            <a:ln w="0" cap="flat">
                              <a:miter lim="127000"/>
                            </a:ln>
                          </wps:spPr>
                          <wps:style>
                            <a:lnRef idx="0">
                              <a:srgbClr val="000000">
                                <a:alpha val="0"/>
                              </a:srgbClr>
                            </a:lnRef>
                            <a:fillRef idx="1">
                              <a:srgbClr val="FF7F7F"/>
                            </a:fillRef>
                            <a:effectRef idx="0">
                              <a:scrgbClr r="0" g="0" b="0"/>
                            </a:effectRef>
                            <a:fontRef idx="none"/>
                          </wps:style>
                          <wps:bodyPr/>
                        </wps:wsp>
                        <wps:wsp>
                          <wps:cNvPr id="1230" name="Shape 1230"/>
                          <wps:cNvSpPr/>
                          <wps:spPr>
                            <a:xfrm>
                              <a:off x="3750869" y="0"/>
                              <a:ext cx="168097" cy="168097"/>
                            </a:xfrm>
                            <a:custGeom>
                              <a:avLst/>
                              <a:gdLst/>
                              <a:ahLst/>
                              <a:cxnLst/>
                              <a:rect l="0" t="0" r="0" b="0"/>
                              <a:pathLst>
                                <a:path w="168097" h="168097">
                                  <a:moveTo>
                                    <a:pt x="168097" y="84049"/>
                                  </a:moveTo>
                                  <a:cubicBezTo>
                                    <a:pt x="168097" y="37630"/>
                                    <a:pt x="130480" y="0"/>
                                    <a:pt x="84049" y="0"/>
                                  </a:cubicBezTo>
                                  <a:cubicBezTo>
                                    <a:pt x="37630" y="0"/>
                                    <a:pt x="0" y="37630"/>
                                    <a:pt x="0" y="84049"/>
                                  </a:cubicBezTo>
                                  <a:cubicBezTo>
                                    <a:pt x="0" y="130467"/>
                                    <a:pt x="37630" y="168097"/>
                                    <a:pt x="84049" y="168097"/>
                                  </a:cubicBezTo>
                                  <a:cubicBezTo>
                                    <a:pt x="130480" y="168097"/>
                                    <a:pt x="168097" y="130467"/>
                                    <a:pt x="168097" y="84049"/>
                                  </a:cubicBezTo>
                                  <a:close/>
                                </a:path>
                              </a:pathLst>
                            </a:custGeom>
                            <a:ln w="10122" cap="flat">
                              <a:miter lim="127000"/>
                            </a:ln>
                          </wps:spPr>
                          <wps:style>
                            <a:lnRef idx="1">
                              <a:srgbClr val="FF7F7F"/>
                            </a:lnRef>
                            <a:fillRef idx="0">
                              <a:srgbClr val="000000">
                                <a:alpha val="0"/>
                              </a:srgbClr>
                            </a:fillRef>
                            <a:effectRef idx="0">
                              <a:scrgbClr r="0" g="0" b="0"/>
                            </a:effectRef>
                            <a:fontRef idx="none"/>
                          </wps:style>
                          <wps:bodyPr/>
                        </wps:wsp>
                        <wps:wsp>
                          <wps:cNvPr id="1232" name="Rectangle 1232"/>
                          <wps:cNvSpPr/>
                          <wps:spPr>
                            <a:xfrm>
                              <a:off x="3807054" y="35334"/>
                              <a:ext cx="74059" cy="151603"/>
                            </a:xfrm>
                            <a:prstGeom prst="rect">
                              <a:avLst/>
                            </a:prstGeom>
                            <a:ln>
                              <a:noFill/>
                            </a:ln>
                          </wps:spPr>
                          <wps:txbx>
                            <w:txbxContent>
                              <w:p w14:paraId="14ACC6E6" w14:textId="77777777" w:rsidR="00322D6F" w:rsidRDefault="00322D6F" w:rsidP="00322D6F">
                                <w:r>
                                  <w:rPr>
                                    <w:color w:val="000000"/>
                                    <w:sz w:val="18"/>
                                  </w:rPr>
                                  <w:t>5</w:t>
                                </w:r>
                              </w:p>
                            </w:txbxContent>
                          </wps:txbx>
                          <wps:bodyPr horzOverflow="overflow" vert="horz" lIns="0" tIns="0" rIns="0" bIns="0" rtlCol="0">
                            <a:noAutofit/>
                          </wps:bodyPr>
                        </wps:wsp>
                        <wps:wsp>
                          <wps:cNvPr id="1233" name="Shape 1233"/>
                          <wps:cNvSpPr/>
                          <wps:spPr>
                            <a:xfrm>
                              <a:off x="4290873" y="0"/>
                              <a:ext cx="168110" cy="168097"/>
                            </a:xfrm>
                            <a:custGeom>
                              <a:avLst/>
                              <a:gdLst/>
                              <a:ahLst/>
                              <a:cxnLst/>
                              <a:rect l="0" t="0" r="0" b="0"/>
                              <a:pathLst>
                                <a:path w="168110" h="168097">
                                  <a:moveTo>
                                    <a:pt x="84061" y="0"/>
                                  </a:moveTo>
                                  <a:cubicBezTo>
                                    <a:pt x="130480" y="0"/>
                                    <a:pt x="168110" y="37630"/>
                                    <a:pt x="168110" y="84049"/>
                                  </a:cubicBezTo>
                                  <a:cubicBezTo>
                                    <a:pt x="168110" y="130467"/>
                                    <a:pt x="130480" y="168097"/>
                                    <a:pt x="84061" y="168097"/>
                                  </a:cubicBezTo>
                                  <a:cubicBezTo>
                                    <a:pt x="37643" y="168097"/>
                                    <a:pt x="0" y="130467"/>
                                    <a:pt x="0" y="84049"/>
                                  </a:cubicBezTo>
                                  <a:cubicBezTo>
                                    <a:pt x="0" y="37630"/>
                                    <a:pt x="37643" y="0"/>
                                    <a:pt x="84061" y="0"/>
                                  </a:cubicBezTo>
                                  <a:close/>
                                </a:path>
                              </a:pathLst>
                            </a:custGeom>
                            <a:ln w="0" cap="flat">
                              <a:miter lim="127000"/>
                            </a:ln>
                          </wps:spPr>
                          <wps:style>
                            <a:lnRef idx="0">
                              <a:srgbClr val="000000">
                                <a:alpha val="0"/>
                              </a:srgbClr>
                            </a:lnRef>
                            <a:fillRef idx="1">
                              <a:srgbClr val="7FFF7F"/>
                            </a:fillRef>
                            <a:effectRef idx="0">
                              <a:scrgbClr r="0" g="0" b="0"/>
                            </a:effectRef>
                            <a:fontRef idx="none"/>
                          </wps:style>
                          <wps:bodyPr/>
                        </wps:wsp>
                        <wps:wsp>
                          <wps:cNvPr id="1234" name="Shape 1234"/>
                          <wps:cNvSpPr/>
                          <wps:spPr>
                            <a:xfrm>
                              <a:off x="4290873" y="0"/>
                              <a:ext cx="168110" cy="168097"/>
                            </a:xfrm>
                            <a:custGeom>
                              <a:avLst/>
                              <a:gdLst/>
                              <a:ahLst/>
                              <a:cxnLst/>
                              <a:rect l="0" t="0" r="0" b="0"/>
                              <a:pathLst>
                                <a:path w="168110" h="168097">
                                  <a:moveTo>
                                    <a:pt x="168110" y="84049"/>
                                  </a:moveTo>
                                  <a:cubicBezTo>
                                    <a:pt x="168110" y="37630"/>
                                    <a:pt x="130480" y="0"/>
                                    <a:pt x="84061" y="0"/>
                                  </a:cubicBezTo>
                                  <a:cubicBezTo>
                                    <a:pt x="37643" y="0"/>
                                    <a:pt x="0" y="37630"/>
                                    <a:pt x="0" y="84049"/>
                                  </a:cubicBezTo>
                                  <a:cubicBezTo>
                                    <a:pt x="0" y="130467"/>
                                    <a:pt x="37643" y="168097"/>
                                    <a:pt x="84061" y="168097"/>
                                  </a:cubicBezTo>
                                  <a:cubicBezTo>
                                    <a:pt x="130480" y="168097"/>
                                    <a:pt x="168110" y="130467"/>
                                    <a:pt x="168110" y="84049"/>
                                  </a:cubicBezTo>
                                  <a:close/>
                                </a:path>
                              </a:pathLst>
                            </a:custGeom>
                            <a:ln w="10122" cap="flat">
                              <a:miter lim="127000"/>
                            </a:ln>
                          </wps:spPr>
                          <wps:style>
                            <a:lnRef idx="1">
                              <a:srgbClr val="7FFF7F"/>
                            </a:lnRef>
                            <a:fillRef idx="0">
                              <a:srgbClr val="000000">
                                <a:alpha val="0"/>
                              </a:srgbClr>
                            </a:fillRef>
                            <a:effectRef idx="0">
                              <a:scrgbClr r="0" g="0" b="0"/>
                            </a:effectRef>
                            <a:fontRef idx="none"/>
                          </wps:style>
                          <wps:bodyPr/>
                        </wps:wsp>
                        <wps:wsp>
                          <wps:cNvPr id="1236" name="Rectangle 1236"/>
                          <wps:cNvSpPr/>
                          <wps:spPr>
                            <a:xfrm>
                              <a:off x="4347058" y="35334"/>
                              <a:ext cx="74059" cy="151603"/>
                            </a:xfrm>
                            <a:prstGeom prst="rect">
                              <a:avLst/>
                            </a:prstGeom>
                            <a:ln>
                              <a:noFill/>
                            </a:ln>
                          </wps:spPr>
                          <wps:txbx>
                            <w:txbxContent>
                              <w:p w14:paraId="7E7C642E" w14:textId="77777777" w:rsidR="00322D6F" w:rsidRDefault="00322D6F" w:rsidP="00322D6F">
                                <w:r>
                                  <w:rPr>
                                    <w:color w:val="000000"/>
                                    <w:sz w:val="18"/>
                                  </w:rPr>
                                  <w:t>1</w:t>
                                </w:r>
                              </w:p>
                            </w:txbxContent>
                          </wps:txbx>
                          <wps:bodyPr horzOverflow="overflow" vert="horz" lIns="0" tIns="0" rIns="0" bIns="0" rtlCol="0">
                            <a:noAutofit/>
                          </wps:bodyPr>
                        </wps:wsp>
                        <wps:wsp>
                          <wps:cNvPr id="1237" name="Shape 1237"/>
                          <wps:cNvSpPr/>
                          <wps:spPr>
                            <a:xfrm>
                              <a:off x="4830890" y="0"/>
                              <a:ext cx="168097" cy="168097"/>
                            </a:xfrm>
                            <a:custGeom>
                              <a:avLst/>
                              <a:gdLst/>
                              <a:ahLst/>
                              <a:cxnLst/>
                              <a:rect l="0" t="0" r="0" b="0"/>
                              <a:pathLst>
                                <a:path w="168097" h="168097">
                                  <a:moveTo>
                                    <a:pt x="84049" y="0"/>
                                  </a:moveTo>
                                  <a:cubicBezTo>
                                    <a:pt x="130467" y="0"/>
                                    <a:pt x="168097" y="37630"/>
                                    <a:pt x="168097" y="84049"/>
                                  </a:cubicBezTo>
                                  <a:cubicBezTo>
                                    <a:pt x="168097" y="130467"/>
                                    <a:pt x="130467" y="168097"/>
                                    <a:pt x="84049" y="168097"/>
                                  </a:cubicBezTo>
                                  <a:cubicBezTo>
                                    <a:pt x="37630" y="168097"/>
                                    <a:pt x="0" y="130467"/>
                                    <a:pt x="0" y="84049"/>
                                  </a:cubicBezTo>
                                  <a:cubicBezTo>
                                    <a:pt x="0" y="37630"/>
                                    <a:pt x="37630" y="0"/>
                                    <a:pt x="84049" y="0"/>
                                  </a:cubicBezTo>
                                  <a:close/>
                                </a:path>
                              </a:pathLst>
                            </a:custGeom>
                            <a:ln w="0" cap="flat">
                              <a:miter lim="127000"/>
                            </a:ln>
                          </wps:spPr>
                          <wps:style>
                            <a:lnRef idx="0">
                              <a:srgbClr val="000000">
                                <a:alpha val="0"/>
                              </a:srgbClr>
                            </a:lnRef>
                            <a:fillRef idx="1">
                              <a:srgbClr val="FF7F7F"/>
                            </a:fillRef>
                            <a:effectRef idx="0">
                              <a:scrgbClr r="0" g="0" b="0"/>
                            </a:effectRef>
                            <a:fontRef idx="none"/>
                          </wps:style>
                          <wps:bodyPr/>
                        </wps:wsp>
                        <wps:wsp>
                          <wps:cNvPr id="1238" name="Shape 1238"/>
                          <wps:cNvSpPr/>
                          <wps:spPr>
                            <a:xfrm>
                              <a:off x="4830890" y="0"/>
                              <a:ext cx="168097" cy="168097"/>
                            </a:xfrm>
                            <a:custGeom>
                              <a:avLst/>
                              <a:gdLst/>
                              <a:ahLst/>
                              <a:cxnLst/>
                              <a:rect l="0" t="0" r="0" b="0"/>
                              <a:pathLst>
                                <a:path w="168097" h="168097">
                                  <a:moveTo>
                                    <a:pt x="168097" y="84049"/>
                                  </a:moveTo>
                                  <a:cubicBezTo>
                                    <a:pt x="168097" y="37630"/>
                                    <a:pt x="130467" y="0"/>
                                    <a:pt x="84049" y="0"/>
                                  </a:cubicBezTo>
                                  <a:cubicBezTo>
                                    <a:pt x="37630" y="0"/>
                                    <a:pt x="0" y="37630"/>
                                    <a:pt x="0" y="84049"/>
                                  </a:cubicBezTo>
                                  <a:cubicBezTo>
                                    <a:pt x="0" y="130467"/>
                                    <a:pt x="37630" y="168097"/>
                                    <a:pt x="84049" y="168097"/>
                                  </a:cubicBezTo>
                                  <a:cubicBezTo>
                                    <a:pt x="130467" y="168097"/>
                                    <a:pt x="168097" y="130467"/>
                                    <a:pt x="168097" y="84049"/>
                                  </a:cubicBezTo>
                                  <a:close/>
                                </a:path>
                              </a:pathLst>
                            </a:custGeom>
                            <a:ln w="10122" cap="flat">
                              <a:miter lim="127000"/>
                            </a:ln>
                          </wps:spPr>
                          <wps:style>
                            <a:lnRef idx="1">
                              <a:srgbClr val="FF7F7F"/>
                            </a:lnRef>
                            <a:fillRef idx="0">
                              <a:srgbClr val="000000">
                                <a:alpha val="0"/>
                              </a:srgbClr>
                            </a:fillRef>
                            <a:effectRef idx="0">
                              <a:scrgbClr r="0" g="0" b="0"/>
                            </a:effectRef>
                            <a:fontRef idx="none"/>
                          </wps:style>
                          <wps:bodyPr/>
                        </wps:wsp>
                        <wps:wsp>
                          <wps:cNvPr id="1240" name="Rectangle 1240"/>
                          <wps:cNvSpPr/>
                          <wps:spPr>
                            <a:xfrm>
                              <a:off x="4887062" y="35334"/>
                              <a:ext cx="74059" cy="151603"/>
                            </a:xfrm>
                            <a:prstGeom prst="rect">
                              <a:avLst/>
                            </a:prstGeom>
                            <a:ln>
                              <a:noFill/>
                            </a:ln>
                          </wps:spPr>
                          <wps:txbx>
                            <w:txbxContent>
                              <w:p w14:paraId="25954835" w14:textId="77777777" w:rsidR="00322D6F" w:rsidRDefault="00322D6F" w:rsidP="00322D6F">
                                <w:r>
                                  <w:rPr>
                                    <w:color w:val="000000"/>
                                    <w:sz w:val="18"/>
                                  </w:rPr>
                                  <w:t>6</w:t>
                                </w:r>
                              </w:p>
                            </w:txbxContent>
                          </wps:txbx>
                          <wps:bodyPr horzOverflow="overflow" vert="horz" lIns="0" tIns="0" rIns="0" bIns="0" rtlCol="0">
                            <a:noAutofit/>
                          </wps:bodyPr>
                        </wps:wsp>
                        <wps:wsp>
                          <wps:cNvPr id="108773" name="Shape 108773"/>
                          <wps:cNvSpPr/>
                          <wps:spPr>
                            <a:xfrm>
                              <a:off x="5400066" y="20347"/>
                              <a:ext cx="109756" cy="127392"/>
                            </a:xfrm>
                            <a:custGeom>
                              <a:avLst/>
                              <a:gdLst/>
                              <a:ahLst/>
                              <a:cxnLst/>
                              <a:rect l="0" t="0" r="0" b="0"/>
                              <a:pathLst>
                                <a:path w="109756" h="127392">
                                  <a:moveTo>
                                    <a:pt x="0" y="0"/>
                                  </a:moveTo>
                                  <a:lnTo>
                                    <a:pt x="109756" y="0"/>
                                  </a:lnTo>
                                  <a:lnTo>
                                    <a:pt x="109756" y="127392"/>
                                  </a:lnTo>
                                  <a:lnTo>
                                    <a:pt x="0" y="127392"/>
                                  </a:lnTo>
                                  <a:lnTo>
                                    <a:pt x="0" y="0"/>
                                  </a:lnTo>
                                </a:path>
                              </a:pathLst>
                            </a:custGeom>
                            <a:ln w="0" cap="flat">
                              <a:miter lim="127000"/>
                            </a:ln>
                          </wps:spPr>
                          <wps:style>
                            <a:lnRef idx="0">
                              <a:srgbClr val="000000">
                                <a:alpha val="0"/>
                              </a:srgbClr>
                            </a:lnRef>
                            <a:fillRef idx="1">
                              <a:srgbClr val="7F7FFF"/>
                            </a:fillRef>
                            <a:effectRef idx="0">
                              <a:scrgbClr r="0" g="0" b="0"/>
                            </a:effectRef>
                            <a:fontRef idx="none"/>
                          </wps:style>
                          <wps:bodyPr/>
                        </wps:wsp>
                        <wps:wsp>
                          <wps:cNvPr id="1243" name="Rectangle 1243"/>
                          <wps:cNvSpPr/>
                          <wps:spPr>
                            <a:xfrm>
                              <a:off x="5427065" y="35334"/>
                              <a:ext cx="74060" cy="151603"/>
                            </a:xfrm>
                            <a:prstGeom prst="rect">
                              <a:avLst/>
                            </a:prstGeom>
                            <a:ln>
                              <a:noFill/>
                            </a:ln>
                          </wps:spPr>
                          <wps:txbx>
                            <w:txbxContent>
                              <w:p w14:paraId="7454FCF8" w14:textId="77777777" w:rsidR="00322D6F" w:rsidRDefault="00322D6F" w:rsidP="00322D6F">
                                <w:r>
                                  <w:rPr>
                                    <w:color w:val="000000"/>
                                    <w:sz w:val="18"/>
                                    <w:bdr w:val="single" w:sz="13" w:space="0" w:color="7F7FFF"/>
                                  </w:rPr>
                                  <w:t>0</w:t>
                                </w:r>
                              </w:p>
                            </w:txbxContent>
                          </wps:txbx>
                          <wps:bodyPr horzOverflow="overflow" vert="horz" lIns="0" tIns="0" rIns="0" bIns="0" rtlCol="0">
                            <a:noAutofit/>
                          </wps:bodyPr>
                        </wps:wsp>
                        <wps:wsp>
                          <wps:cNvPr id="1244" name="Shape 1244"/>
                          <wps:cNvSpPr/>
                          <wps:spPr>
                            <a:xfrm>
                              <a:off x="113551" y="84049"/>
                              <a:ext cx="387680" cy="0"/>
                            </a:xfrm>
                            <a:custGeom>
                              <a:avLst/>
                              <a:gdLst/>
                              <a:ahLst/>
                              <a:cxnLst/>
                              <a:rect l="0" t="0" r="0" b="0"/>
                              <a:pathLst>
                                <a:path w="387680">
                                  <a:moveTo>
                                    <a:pt x="0" y="0"/>
                                  </a:moveTo>
                                  <a:lnTo>
                                    <a:pt x="38768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45" name="Shape 1245"/>
                          <wps:cNvSpPr/>
                          <wps:spPr>
                            <a:xfrm>
                              <a:off x="486042" y="63805"/>
                              <a:ext cx="18987" cy="40487"/>
                            </a:xfrm>
                            <a:custGeom>
                              <a:avLst/>
                              <a:gdLst/>
                              <a:ahLst/>
                              <a:cxnLst/>
                              <a:rect l="0" t="0" r="0" b="0"/>
                              <a:pathLst>
                                <a:path w="18987" h="40487">
                                  <a:moveTo>
                                    <a:pt x="0" y="0"/>
                                  </a:moveTo>
                                  <a:cubicBezTo>
                                    <a:pt x="1270" y="7594"/>
                                    <a:pt x="15189" y="18986"/>
                                    <a:pt x="18987" y="20244"/>
                                  </a:cubicBezTo>
                                  <a:cubicBezTo>
                                    <a:pt x="15189" y="21513"/>
                                    <a:pt x="1270" y="32893"/>
                                    <a:pt x="0" y="40487"/>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1246" name="Shape 1246"/>
                          <wps:cNvSpPr/>
                          <wps:spPr>
                            <a:xfrm>
                              <a:off x="682752" y="84049"/>
                              <a:ext cx="358508" cy="0"/>
                            </a:xfrm>
                            <a:custGeom>
                              <a:avLst/>
                              <a:gdLst/>
                              <a:ahLst/>
                              <a:cxnLst/>
                              <a:rect l="0" t="0" r="0" b="0"/>
                              <a:pathLst>
                                <a:path w="358508">
                                  <a:moveTo>
                                    <a:pt x="0" y="0"/>
                                  </a:moveTo>
                                  <a:lnTo>
                                    <a:pt x="3585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47" name="Shape 1247"/>
                          <wps:cNvSpPr/>
                          <wps:spPr>
                            <a:xfrm>
                              <a:off x="1026071" y="63805"/>
                              <a:ext cx="18974" cy="40487"/>
                            </a:xfrm>
                            <a:custGeom>
                              <a:avLst/>
                              <a:gdLst/>
                              <a:ahLst/>
                              <a:cxnLst/>
                              <a:rect l="0" t="0" r="0" b="0"/>
                              <a:pathLst>
                                <a:path w="18974" h="40487">
                                  <a:moveTo>
                                    <a:pt x="0" y="0"/>
                                  </a:moveTo>
                                  <a:cubicBezTo>
                                    <a:pt x="1270" y="7594"/>
                                    <a:pt x="15189" y="18986"/>
                                    <a:pt x="18974" y="20244"/>
                                  </a:cubicBezTo>
                                  <a:cubicBezTo>
                                    <a:pt x="15189" y="21513"/>
                                    <a:pt x="1270" y="32893"/>
                                    <a:pt x="0" y="40487"/>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1248" name="Shape 1248"/>
                          <wps:cNvSpPr/>
                          <wps:spPr>
                            <a:xfrm>
                              <a:off x="1222769" y="84049"/>
                              <a:ext cx="358508" cy="0"/>
                            </a:xfrm>
                            <a:custGeom>
                              <a:avLst/>
                              <a:gdLst/>
                              <a:ahLst/>
                              <a:cxnLst/>
                              <a:rect l="0" t="0" r="0" b="0"/>
                              <a:pathLst>
                                <a:path w="358508">
                                  <a:moveTo>
                                    <a:pt x="0" y="0"/>
                                  </a:moveTo>
                                  <a:lnTo>
                                    <a:pt x="3585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49" name="Shape 1249"/>
                          <wps:cNvSpPr/>
                          <wps:spPr>
                            <a:xfrm>
                              <a:off x="1566088" y="63805"/>
                              <a:ext cx="18986" cy="40487"/>
                            </a:xfrm>
                            <a:custGeom>
                              <a:avLst/>
                              <a:gdLst/>
                              <a:ahLst/>
                              <a:cxnLst/>
                              <a:rect l="0" t="0" r="0" b="0"/>
                              <a:pathLst>
                                <a:path w="18986" h="40487">
                                  <a:moveTo>
                                    <a:pt x="0" y="0"/>
                                  </a:moveTo>
                                  <a:cubicBezTo>
                                    <a:pt x="1270" y="7594"/>
                                    <a:pt x="15189" y="18986"/>
                                    <a:pt x="18986" y="20244"/>
                                  </a:cubicBezTo>
                                  <a:cubicBezTo>
                                    <a:pt x="15189" y="21513"/>
                                    <a:pt x="1270" y="32893"/>
                                    <a:pt x="0" y="40487"/>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1250" name="Shape 1250"/>
                          <wps:cNvSpPr/>
                          <wps:spPr>
                            <a:xfrm>
                              <a:off x="1762798" y="84049"/>
                              <a:ext cx="358508" cy="0"/>
                            </a:xfrm>
                            <a:custGeom>
                              <a:avLst/>
                              <a:gdLst/>
                              <a:ahLst/>
                              <a:cxnLst/>
                              <a:rect l="0" t="0" r="0" b="0"/>
                              <a:pathLst>
                                <a:path w="358508">
                                  <a:moveTo>
                                    <a:pt x="0" y="0"/>
                                  </a:moveTo>
                                  <a:lnTo>
                                    <a:pt x="3585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51" name="Shape 1251"/>
                          <wps:cNvSpPr/>
                          <wps:spPr>
                            <a:xfrm>
                              <a:off x="2106117" y="63805"/>
                              <a:ext cx="18974" cy="40487"/>
                            </a:xfrm>
                            <a:custGeom>
                              <a:avLst/>
                              <a:gdLst/>
                              <a:ahLst/>
                              <a:cxnLst/>
                              <a:rect l="0" t="0" r="0" b="0"/>
                              <a:pathLst>
                                <a:path w="18974" h="40487">
                                  <a:moveTo>
                                    <a:pt x="0" y="0"/>
                                  </a:moveTo>
                                  <a:cubicBezTo>
                                    <a:pt x="1270" y="7594"/>
                                    <a:pt x="15189" y="18986"/>
                                    <a:pt x="18974" y="20244"/>
                                  </a:cubicBezTo>
                                  <a:cubicBezTo>
                                    <a:pt x="15189" y="21513"/>
                                    <a:pt x="1270" y="32893"/>
                                    <a:pt x="0" y="40487"/>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1252" name="Shape 1252"/>
                          <wps:cNvSpPr/>
                          <wps:spPr>
                            <a:xfrm>
                              <a:off x="2302815" y="84049"/>
                              <a:ext cx="358508" cy="0"/>
                            </a:xfrm>
                            <a:custGeom>
                              <a:avLst/>
                              <a:gdLst/>
                              <a:ahLst/>
                              <a:cxnLst/>
                              <a:rect l="0" t="0" r="0" b="0"/>
                              <a:pathLst>
                                <a:path w="358508">
                                  <a:moveTo>
                                    <a:pt x="0" y="0"/>
                                  </a:moveTo>
                                  <a:lnTo>
                                    <a:pt x="3585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53" name="Shape 1253"/>
                          <wps:cNvSpPr/>
                          <wps:spPr>
                            <a:xfrm>
                              <a:off x="2646134" y="63805"/>
                              <a:ext cx="18987" cy="40487"/>
                            </a:xfrm>
                            <a:custGeom>
                              <a:avLst/>
                              <a:gdLst/>
                              <a:ahLst/>
                              <a:cxnLst/>
                              <a:rect l="0" t="0" r="0" b="0"/>
                              <a:pathLst>
                                <a:path w="18987" h="40487">
                                  <a:moveTo>
                                    <a:pt x="0" y="0"/>
                                  </a:moveTo>
                                  <a:cubicBezTo>
                                    <a:pt x="1270" y="7594"/>
                                    <a:pt x="15189" y="18986"/>
                                    <a:pt x="18987" y="20244"/>
                                  </a:cubicBezTo>
                                  <a:cubicBezTo>
                                    <a:pt x="15189" y="21513"/>
                                    <a:pt x="1270" y="32893"/>
                                    <a:pt x="0" y="40487"/>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1254" name="Shape 1254"/>
                          <wps:cNvSpPr/>
                          <wps:spPr>
                            <a:xfrm>
                              <a:off x="2842844" y="84049"/>
                              <a:ext cx="358508" cy="0"/>
                            </a:xfrm>
                            <a:custGeom>
                              <a:avLst/>
                              <a:gdLst/>
                              <a:ahLst/>
                              <a:cxnLst/>
                              <a:rect l="0" t="0" r="0" b="0"/>
                              <a:pathLst>
                                <a:path w="358508">
                                  <a:moveTo>
                                    <a:pt x="0" y="0"/>
                                  </a:moveTo>
                                  <a:lnTo>
                                    <a:pt x="3585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55" name="Shape 1255"/>
                          <wps:cNvSpPr/>
                          <wps:spPr>
                            <a:xfrm>
                              <a:off x="3186163" y="63805"/>
                              <a:ext cx="18974" cy="40487"/>
                            </a:xfrm>
                            <a:custGeom>
                              <a:avLst/>
                              <a:gdLst/>
                              <a:ahLst/>
                              <a:cxnLst/>
                              <a:rect l="0" t="0" r="0" b="0"/>
                              <a:pathLst>
                                <a:path w="18974" h="40487">
                                  <a:moveTo>
                                    <a:pt x="0" y="0"/>
                                  </a:moveTo>
                                  <a:cubicBezTo>
                                    <a:pt x="1270" y="7594"/>
                                    <a:pt x="15189" y="18986"/>
                                    <a:pt x="18974" y="20244"/>
                                  </a:cubicBezTo>
                                  <a:cubicBezTo>
                                    <a:pt x="15189" y="21513"/>
                                    <a:pt x="1270" y="32893"/>
                                    <a:pt x="0" y="40487"/>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3382861" y="84049"/>
                              <a:ext cx="358508" cy="0"/>
                            </a:xfrm>
                            <a:custGeom>
                              <a:avLst/>
                              <a:gdLst/>
                              <a:ahLst/>
                              <a:cxnLst/>
                              <a:rect l="0" t="0" r="0" b="0"/>
                              <a:pathLst>
                                <a:path w="358508">
                                  <a:moveTo>
                                    <a:pt x="0" y="0"/>
                                  </a:moveTo>
                                  <a:lnTo>
                                    <a:pt x="3585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57" name="Shape 1257"/>
                          <wps:cNvSpPr/>
                          <wps:spPr>
                            <a:xfrm>
                              <a:off x="3726180" y="63805"/>
                              <a:ext cx="18986" cy="40487"/>
                            </a:xfrm>
                            <a:custGeom>
                              <a:avLst/>
                              <a:gdLst/>
                              <a:ahLst/>
                              <a:cxnLst/>
                              <a:rect l="0" t="0" r="0" b="0"/>
                              <a:pathLst>
                                <a:path w="18986" h="40487">
                                  <a:moveTo>
                                    <a:pt x="0" y="0"/>
                                  </a:moveTo>
                                  <a:cubicBezTo>
                                    <a:pt x="1270" y="7594"/>
                                    <a:pt x="15189" y="18986"/>
                                    <a:pt x="18986" y="20244"/>
                                  </a:cubicBezTo>
                                  <a:cubicBezTo>
                                    <a:pt x="15189" y="21513"/>
                                    <a:pt x="1270" y="32893"/>
                                    <a:pt x="0" y="40487"/>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1258" name="Shape 1258"/>
                          <wps:cNvSpPr/>
                          <wps:spPr>
                            <a:xfrm>
                              <a:off x="3922891" y="84049"/>
                              <a:ext cx="358508" cy="0"/>
                            </a:xfrm>
                            <a:custGeom>
                              <a:avLst/>
                              <a:gdLst/>
                              <a:ahLst/>
                              <a:cxnLst/>
                              <a:rect l="0" t="0" r="0" b="0"/>
                              <a:pathLst>
                                <a:path w="358508">
                                  <a:moveTo>
                                    <a:pt x="0" y="0"/>
                                  </a:moveTo>
                                  <a:lnTo>
                                    <a:pt x="3585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59" name="Shape 1259"/>
                          <wps:cNvSpPr/>
                          <wps:spPr>
                            <a:xfrm>
                              <a:off x="4266210" y="63805"/>
                              <a:ext cx="18974" cy="40487"/>
                            </a:xfrm>
                            <a:custGeom>
                              <a:avLst/>
                              <a:gdLst/>
                              <a:ahLst/>
                              <a:cxnLst/>
                              <a:rect l="0" t="0" r="0" b="0"/>
                              <a:pathLst>
                                <a:path w="18974" h="40487">
                                  <a:moveTo>
                                    <a:pt x="0" y="0"/>
                                  </a:moveTo>
                                  <a:cubicBezTo>
                                    <a:pt x="1270" y="7594"/>
                                    <a:pt x="15189" y="18986"/>
                                    <a:pt x="18974" y="20244"/>
                                  </a:cubicBezTo>
                                  <a:cubicBezTo>
                                    <a:pt x="15189" y="21513"/>
                                    <a:pt x="1270" y="32893"/>
                                    <a:pt x="0" y="40487"/>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1260" name="Shape 1260"/>
                          <wps:cNvSpPr/>
                          <wps:spPr>
                            <a:xfrm>
                              <a:off x="4462907" y="84049"/>
                              <a:ext cx="358508" cy="0"/>
                            </a:xfrm>
                            <a:custGeom>
                              <a:avLst/>
                              <a:gdLst/>
                              <a:ahLst/>
                              <a:cxnLst/>
                              <a:rect l="0" t="0" r="0" b="0"/>
                              <a:pathLst>
                                <a:path w="358508">
                                  <a:moveTo>
                                    <a:pt x="0" y="0"/>
                                  </a:moveTo>
                                  <a:lnTo>
                                    <a:pt x="35850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61" name="Shape 1261"/>
                          <wps:cNvSpPr/>
                          <wps:spPr>
                            <a:xfrm>
                              <a:off x="4806239" y="63805"/>
                              <a:ext cx="18974" cy="40487"/>
                            </a:xfrm>
                            <a:custGeom>
                              <a:avLst/>
                              <a:gdLst/>
                              <a:ahLst/>
                              <a:cxnLst/>
                              <a:rect l="0" t="0" r="0" b="0"/>
                              <a:pathLst>
                                <a:path w="18974" h="40487">
                                  <a:moveTo>
                                    <a:pt x="0" y="0"/>
                                  </a:moveTo>
                                  <a:cubicBezTo>
                                    <a:pt x="1258" y="7594"/>
                                    <a:pt x="15177" y="18986"/>
                                    <a:pt x="18974" y="20244"/>
                                  </a:cubicBezTo>
                                  <a:cubicBezTo>
                                    <a:pt x="15177" y="21513"/>
                                    <a:pt x="1258" y="32893"/>
                                    <a:pt x="0" y="40487"/>
                                  </a:cubicBezTo>
                                </a:path>
                              </a:pathLst>
                            </a:custGeom>
                            <a:ln w="4049" cap="rnd">
                              <a:round/>
                            </a:ln>
                          </wps:spPr>
                          <wps:style>
                            <a:lnRef idx="1">
                              <a:srgbClr val="000000"/>
                            </a:lnRef>
                            <a:fillRef idx="0">
                              <a:srgbClr val="000000">
                                <a:alpha val="0"/>
                              </a:srgbClr>
                            </a:fillRef>
                            <a:effectRef idx="0">
                              <a:scrgbClr r="0" g="0" b="0"/>
                            </a:effectRef>
                            <a:fontRef idx="none"/>
                          </wps:style>
                          <wps:bodyPr/>
                        </wps:wsp>
                        <wps:wsp>
                          <wps:cNvPr id="1262" name="Shape 1262"/>
                          <wps:cNvSpPr/>
                          <wps:spPr>
                            <a:xfrm>
                              <a:off x="5002937" y="84049"/>
                              <a:ext cx="387680" cy="0"/>
                            </a:xfrm>
                            <a:custGeom>
                              <a:avLst/>
                              <a:gdLst/>
                              <a:ahLst/>
                              <a:cxnLst/>
                              <a:rect l="0" t="0" r="0" b="0"/>
                              <a:pathLst>
                                <a:path w="387680">
                                  <a:moveTo>
                                    <a:pt x="0" y="0"/>
                                  </a:moveTo>
                                  <a:lnTo>
                                    <a:pt x="38768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63" name="Shape 1263"/>
                          <wps:cNvSpPr/>
                          <wps:spPr>
                            <a:xfrm>
                              <a:off x="5375428" y="63805"/>
                              <a:ext cx="18987" cy="40487"/>
                            </a:xfrm>
                            <a:custGeom>
                              <a:avLst/>
                              <a:gdLst/>
                              <a:ahLst/>
                              <a:cxnLst/>
                              <a:rect l="0" t="0" r="0" b="0"/>
                              <a:pathLst>
                                <a:path w="18987" h="40487">
                                  <a:moveTo>
                                    <a:pt x="0" y="0"/>
                                  </a:moveTo>
                                  <a:cubicBezTo>
                                    <a:pt x="1270" y="7594"/>
                                    <a:pt x="15189" y="18986"/>
                                    <a:pt x="18987" y="20244"/>
                                  </a:cubicBezTo>
                                  <a:cubicBezTo>
                                    <a:pt x="15189" y="21513"/>
                                    <a:pt x="1270" y="32893"/>
                                    <a:pt x="0" y="40487"/>
                                  </a:cubicBezTo>
                                </a:path>
                              </a:pathLst>
                            </a:custGeom>
                            <a:ln w="4049"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7E955D" id="Group 72735" o:spid="_x0000_s1026" style="width:433.85pt;height:13.25pt;mso-position-horizontal-relative:char;mso-position-vertical-relative:line" coordsize="55098,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">
                  <v:shape id="Shape 108772" o:spid="_x0000_s1027" style="position:absolute;top:203;width:1097;height:1274;visibility:visible;mso-wrap-style:square;v-text-anchor:top" coordsize="109756,12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" path="m,l109756,r,127392l,127392,,e" fillcolor="#7f7fff" stroked="f" strokeweight="0">
                    <v:stroke miterlimit="83231f" joinstyle="miter"/>
                    <v:path arrowok="t" textboxrect="0,0,109756,127392"/>
                  </v:shape>
                  <v:rect id="Rectangle 1204" o:spid="_x0000_s1028" style="position:absolute;left:270;top:353;width:740;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14:paraId="0DE6A5B6" w14:textId="77777777" w:rsidR="00322D6F" w:rsidRDefault="00322D6F" w:rsidP="00322D6F">
                          <w:r>
                            <w:rPr>
                              <w:color w:val="000000"/>
                              <w:sz w:val="18"/>
                              <w:bdr w:val="single" w:sz="13" w:space="0" w:color="7F7FFF"/>
                            </w:rPr>
                            <w:t>0</w:t>
                          </w:r>
                        </w:p>
                      </w:txbxContent>
                    </v:textbox>
                  </v:rect>
                  <v:shape id="Shape 1205" o:spid="_x0000_s1029" style="position:absolute;left:51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" path="m84049,v46418,,84048,37630,84048,84049c168097,130467,130467,168097,84049,168097,37630,168097,,130467,,84049,,37630,37630,,84049,xe" fillcolor="#7fff7f" stroked="f" strokeweight="0">
                    <v:stroke miterlimit="83231f" joinstyle="miter"/>
                    <v:path arrowok="t" textboxrect="0,0,168097,168097"/>
                  </v:shape>
                  <v:shape id="Shape 1206" o:spid="_x0000_s1030" style="position:absolute;left:51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" path="m168097,84049c168097,37630,130467,,84049,,37630,,,37630,,84049v,46418,37630,84048,84049,84048c130467,168097,168097,130467,168097,84049xe" filled="f" strokecolor="#7fff7f" strokeweight=".28117mm">
                    <v:stroke miterlimit="83231f" joinstyle="miter"/>
                    <v:path arrowok="t" textboxrect="0,0,168097,168097"/>
                  </v:shape>
                  <v:rect id="Rectangle 1208" o:spid="_x0000_s1031" style="position:absolute;left:5670;top:353;width:740;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14:paraId="377E78C0" w14:textId="77777777" w:rsidR="00322D6F" w:rsidRDefault="00322D6F" w:rsidP="00322D6F">
                          <w:r>
                            <w:rPr>
                              <w:color w:val="000000"/>
                              <w:sz w:val="18"/>
                            </w:rPr>
                            <w:t>1</w:t>
                          </w:r>
                        </w:p>
                      </w:txbxContent>
                    </v:textbox>
                  </v:rect>
                  <v:shape id="Shape 1209" o:spid="_x0000_s1032" style="position:absolute;left:10508;width:1681;height:1680;visibility:visible;mso-wrap-style:square;v-text-anchor:top" coordsize="168110,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" path="m84049,v46418,,84061,37630,84061,84049c168110,130467,130467,168097,84049,168097,37630,168097,,130467,,84049,,37630,37630,,84049,xe" fillcolor="#ff7f7f" stroked="f" strokeweight="0">
                    <v:stroke miterlimit="83231f" joinstyle="miter"/>
                    <v:path arrowok="t" textboxrect="0,0,168110,168097"/>
                  </v:shape>
                  <v:shape id="Shape 1210" o:spid="_x0000_s1033" style="position:absolute;left:10508;width:1681;height:1680;visibility:visible;mso-wrap-style:square;v-text-anchor:top" coordsize="168110,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" path="m168110,84049c168110,37630,130467,,84049,,37630,,,37630,,84049v,46418,37630,84048,84049,84048c130467,168097,168110,130467,168110,84049xe" filled="f" strokecolor="#ff7f7f" strokeweight=".28117mm">
                    <v:stroke miterlimit="83231f" joinstyle="miter"/>
                    <v:path arrowok="t" textboxrect="0,0,168110,168097"/>
                  </v:shape>
                  <v:rect id="Rectangle 1212" o:spid="_x0000_s1034" style="position:absolute;left:11070;top:353;width:740;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1D9E461A" w14:textId="77777777" w:rsidR="00322D6F" w:rsidRDefault="00322D6F" w:rsidP="00322D6F">
                          <w:r>
                            <w:rPr>
                              <w:color w:val="000000"/>
                              <w:sz w:val="18"/>
                            </w:rPr>
                            <w:t>2</w:t>
                          </w:r>
                        </w:p>
                      </w:txbxContent>
                    </v:textbox>
                  </v:rect>
                  <v:shape id="Shape 1213" o:spid="_x0000_s1035" style="position:absolute;left:159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" path="m84049,v46418,,84048,37630,84048,84049c168097,130467,130467,168097,84049,168097,37630,168097,,130467,,84049,,37630,37630,,84049,xe" fillcolor="#7fff7f" stroked="f" strokeweight="0">
                    <v:stroke miterlimit="83231f" joinstyle="miter"/>
                    <v:path arrowok="t" textboxrect="0,0,168097,168097"/>
                  </v:shape>
                  <v:shape id="Shape 1214" o:spid="_x0000_s1036" style="position:absolute;left:159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" path="m168097,84049c168097,37630,130467,,84049,,37630,,,37630,,84049v,46418,37630,84048,84049,84048c130467,168097,168097,130467,168097,84049xe" filled="f" strokecolor="#7fff7f" strokeweight=".28117mm">
                    <v:stroke miterlimit="83231f" joinstyle="miter"/>
                    <v:path arrowok="t" textboxrect="0,0,168097,168097"/>
                  </v:shape>
                  <v:rect id="Rectangle 1216" o:spid="_x0000_s1037" style="position:absolute;left:16470;top:353;width:740;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14:paraId="3E04C306" w14:textId="77777777" w:rsidR="00322D6F" w:rsidRDefault="00322D6F" w:rsidP="00322D6F">
                          <w:r>
                            <w:rPr>
                              <w:color w:val="000000"/>
                              <w:sz w:val="18"/>
                            </w:rPr>
                            <w:t>1</w:t>
                          </w:r>
                        </w:p>
                      </w:txbxContent>
                    </v:textbox>
                  </v:rect>
                  <v:shape id="Shape 1217" o:spid="_x0000_s1038" style="position:absolute;left:213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" path="m84049,v46418,,84048,37630,84048,84049c168097,130467,130467,168097,84049,168097,37630,168097,,130467,,84049,,37630,37630,,84049,xe" fillcolor="#ff7f7f" stroked="f" strokeweight="0">
                    <v:stroke miterlimit="83231f" joinstyle="miter"/>
                    <v:path arrowok="t" textboxrect="0,0,168097,168097"/>
                  </v:shape>
                  <v:shape id="Shape 1218" o:spid="_x0000_s1039" style="position:absolute;left:213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" path="m168097,84049c168097,37630,130467,,84049,,37630,,,37630,,84049v,46418,37630,84048,84049,84048c130467,168097,168097,130467,168097,84049xe" filled="f" strokecolor="#ff7f7f" strokeweight=".28117mm">
                    <v:stroke miterlimit="83231f" joinstyle="miter"/>
                    <v:path arrowok="t" textboxrect="0,0,168097,168097"/>
                  </v:shape>
                  <v:rect id="Rectangle 1220" o:spid="_x0000_s1040" style="position:absolute;left:21870;top:353;width:740;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2CADA793" w14:textId="77777777" w:rsidR="00322D6F" w:rsidRDefault="00322D6F" w:rsidP="00322D6F">
                          <w:r>
                            <w:rPr>
                              <w:color w:val="000000"/>
                              <w:sz w:val="18"/>
                            </w:rPr>
                            <w:t>3</w:t>
                          </w:r>
                        </w:p>
                      </w:txbxContent>
                    </v:textbox>
                  </v:rect>
                  <v:shape id="Shape 1221" o:spid="_x0000_s1041" style="position:absolute;left:267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" path="m84049,v46419,,84048,37630,84048,84049c168097,130467,130468,168097,84049,168097,37630,168097,,130467,,84049,,37630,37630,,84049,xe" fillcolor="#ff7f7f" stroked="f" strokeweight="0">
                    <v:stroke miterlimit="83231f" joinstyle="miter"/>
                    <v:path arrowok="t" textboxrect="0,0,168097,168097"/>
                  </v:shape>
                  <v:shape id="Shape 1222" o:spid="_x0000_s1042" style="position:absolute;left:267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" path="m168097,84049c168097,37630,130468,,84049,,37630,,,37630,,84049v,46418,37630,84048,84049,84048c130468,168097,168097,130467,168097,84049xe" filled="f" strokecolor="#ff7f7f" strokeweight=".28117mm">
                    <v:stroke miterlimit="83231f" joinstyle="miter"/>
                    <v:path arrowok="t" textboxrect="0,0,168097,168097"/>
                  </v:shape>
                  <v:rect id="Rectangle 1224" o:spid="_x0000_s1043" style="position:absolute;left:27270;top:353;width:740;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14:paraId="0540FE68" w14:textId="77777777" w:rsidR="00322D6F" w:rsidRDefault="00322D6F" w:rsidP="00322D6F">
                          <w:r>
                            <w:rPr>
                              <w:color w:val="000000"/>
                              <w:sz w:val="18"/>
                            </w:rPr>
                            <w:t>4</w:t>
                          </w:r>
                        </w:p>
                      </w:txbxContent>
                    </v:textbox>
                  </v:rect>
                  <v:shape id="Shape 1225" o:spid="_x0000_s1044" style="position:absolute;left:32108;width:1681;height:1680;visibility:visible;mso-wrap-style:square;v-text-anchor:top" coordsize="168110,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" path="m84049,v46418,,84061,37630,84061,84049c168110,130467,130467,168097,84049,168097,37630,168097,,130467,,84049,,37630,37630,,84049,xe" fillcolor="#7fff7f" stroked="f" strokeweight="0">
                    <v:stroke miterlimit="83231f" joinstyle="miter"/>
                    <v:path arrowok="t" textboxrect="0,0,168110,168097"/>
                  </v:shape>
                  <v:shape id="Shape 1226" o:spid="_x0000_s1045" style="position:absolute;left:32108;width:1681;height:1680;visibility:visible;mso-wrap-style:square;v-text-anchor:top" coordsize="168110,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" path="m168110,84049c168110,37630,130467,,84049,,37630,,,37630,,84049v,46418,37630,84048,84049,84048c130467,168097,168110,130467,168110,84049xe" filled="f" strokecolor="#7fff7f" strokeweight=".28117mm">
                    <v:stroke miterlimit="83231f" joinstyle="miter"/>
                    <v:path arrowok="t" textboxrect="0,0,168110,168097"/>
                  </v:shape>
                  <v:rect id="Rectangle 1228" o:spid="_x0000_s1046" style="position:absolute;left:32670;top:353;width:740;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14:paraId="45955F14" w14:textId="77777777" w:rsidR="00322D6F" w:rsidRDefault="00322D6F" w:rsidP="00322D6F">
                          <w:r>
                            <w:rPr>
                              <w:color w:val="000000"/>
                              <w:sz w:val="18"/>
                            </w:rPr>
                            <w:t>1</w:t>
                          </w:r>
                        </w:p>
                      </w:txbxContent>
                    </v:textbox>
                  </v:rect>
                  <v:shape id="Shape 1229" o:spid="_x0000_s1047" style="position:absolute;left:375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" path="m84049,v46431,,84048,37630,84048,84049c168097,130467,130480,168097,84049,168097,37630,168097,,130467,,84049,,37630,37630,,84049,xe" fillcolor="#ff7f7f" stroked="f" strokeweight="0">
                    <v:stroke miterlimit="83231f" joinstyle="miter"/>
                    <v:path arrowok="t" textboxrect="0,0,168097,168097"/>
                  </v:shape>
                  <v:shape id="Shape 1230" o:spid="_x0000_s1048" style="position:absolute;left:375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" path="m168097,84049c168097,37630,130480,,84049,,37630,,,37630,,84049v,46418,37630,84048,84049,84048c130480,168097,168097,130467,168097,84049xe" filled="f" strokecolor="#ff7f7f" strokeweight=".28117mm">
                    <v:stroke miterlimit="83231f" joinstyle="miter"/>
                    <v:path arrowok="t" textboxrect="0,0,168097,168097"/>
                  </v:shape>
                  <v:rect id="Rectangle 1232" o:spid="_x0000_s1049" style="position:absolute;left:38070;top:353;width:741;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14ACC6E6" w14:textId="77777777" w:rsidR="00322D6F" w:rsidRDefault="00322D6F" w:rsidP="00322D6F">
                          <w:r>
                            <w:rPr>
                              <w:color w:val="000000"/>
                              <w:sz w:val="18"/>
                            </w:rPr>
                            <w:t>5</w:t>
                          </w:r>
                        </w:p>
                      </w:txbxContent>
                    </v:textbox>
                  </v:rect>
                  <v:shape id="Shape 1233" o:spid="_x0000_s1050" style="position:absolute;left:42908;width:1681;height:1680;visibility:visible;mso-wrap-style:square;v-text-anchor:top" coordsize="168110,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" path="m84061,v46419,,84049,37630,84049,84049c168110,130467,130480,168097,84061,168097,37643,168097,,130467,,84049,,37630,37643,,84061,xe" fillcolor="#7fff7f" stroked="f" strokeweight="0">
                    <v:stroke miterlimit="83231f" joinstyle="miter"/>
                    <v:path arrowok="t" textboxrect="0,0,168110,168097"/>
                  </v:shape>
                  <v:shape id="Shape 1234" o:spid="_x0000_s1051" style="position:absolute;left:42908;width:1681;height:1680;visibility:visible;mso-wrap-style:square;v-text-anchor:top" coordsize="168110,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" path="m168110,84049c168110,37630,130480,,84061,,37643,,,37630,,84049v,46418,37643,84048,84061,84048c130480,168097,168110,130467,168110,84049xe" filled="f" strokecolor="#7fff7f" strokeweight=".28117mm">
                    <v:stroke miterlimit="83231f" joinstyle="miter"/>
                    <v:path arrowok="t" textboxrect="0,0,168110,168097"/>
                  </v:shape>
                  <v:rect id="Rectangle 1236" o:spid="_x0000_s1052" style="position:absolute;left:43470;top:353;width:741;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14:paraId="7E7C642E" w14:textId="77777777" w:rsidR="00322D6F" w:rsidRDefault="00322D6F" w:rsidP="00322D6F">
                          <w:r>
                            <w:rPr>
                              <w:color w:val="000000"/>
                              <w:sz w:val="18"/>
                            </w:rPr>
                            <w:t>1</w:t>
                          </w:r>
                        </w:p>
                      </w:txbxContent>
                    </v:textbox>
                  </v:rect>
                  <v:shape id="Shape 1237" o:spid="_x0000_s1053" style="position:absolute;left:483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" path="m84049,v46418,,84048,37630,84048,84049c168097,130467,130467,168097,84049,168097,37630,168097,,130467,,84049,,37630,37630,,84049,xe" fillcolor="#ff7f7f" stroked="f" strokeweight="0">
                    <v:stroke miterlimit="83231f" joinstyle="miter"/>
                    <v:path arrowok="t" textboxrect="0,0,168097,168097"/>
                  </v:shape>
                  <v:shape id="Shape 1238" o:spid="_x0000_s1054" style="position:absolute;left:48308;width:1681;height:1680;visibility:visible;mso-wrap-style:square;v-text-anchor:top" coordsize="168097,16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" path="m168097,84049c168097,37630,130467,,84049,,37630,,,37630,,84049v,46418,37630,84048,84049,84048c130467,168097,168097,130467,168097,84049xe" filled="f" strokecolor="#ff7f7f" strokeweight=".28117mm">
                    <v:stroke miterlimit="83231f" joinstyle="miter"/>
                    <v:path arrowok="t" textboxrect="0,0,168097,168097"/>
                  </v:shape>
                  <v:rect id="Rectangle 1240" o:spid="_x0000_s1055" style="position:absolute;left:48870;top:353;width:741;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14:paraId="25954835" w14:textId="77777777" w:rsidR="00322D6F" w:rsidRDefault="00322D6F" w:rsidP="00322D6F">
                          <w:r>
                            <w:rPr>
                              <w:color w:val="000000"/>
                              <w:sz w:val="18"/>
                            </w:rPr>
                            <w:t>6</w:t>
                          </w:r>
                        </w:p>
                      </w:txbxContent>
                    </v:textbox>
                  </v:rect>
                  <v:shape id="Shape 108773" o:spid="_x0000_s1056" style="position:absolute;left:54000;top:203;width:1098;height:1274;visibility:visible;mso-wrap-style:square;v-text-anchor:top" coordsize="109756,12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" path="m,l109756,r,127392l,127392,,e" fillcolor="#7f7fff" stroked="f" strokeweight="0">
                    <v:stroke miterlimit="83231f" joinstyle="miter"/>
                    <v:path arrowok="t" textboxrect="0,0,109756,127392"/>
                  </v:shape>
                  <v:rect id="Rectangle 1243" o:spid="_x0000_s1057" style="position:absolute;left:54270;top:353;width:741;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14:paraId="7454FCF8" w14:textId="77777777" w:rsidR="00322D6F" w:rsidRDefault="00322D6F" w:rsidP="00322D6F">
                          <w:r>
                            <w:rPr>
                              <w:color w:val="000000"/>
                              <w:sz w:val="18"/>
                              <w:bdr w:val="single" w:sz="13" w:space="0" w:color="7F7FFF"/>
                            </w:rPr>
                            <w:t>0</w:t>
                          </w:r>
                        </w:p>
                      </w:txbxContent>
                    </v:textbox>
                  </v:rect>
                  <v:shape id="Shape 1244" o:spid="_x0000_s1058" style="position:absolute;left:1135;top:840;width:3877;height:0;visibility:visible;mso-wrap-style:square;v-text-anchor:top" coordsize="387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" path="m,l387680,e" filled="f" strokeweight=".14058mm">
                    <v:stroke miterlimit="83231f" joinstyle="miter"/>
                    <v:path arrowok="t" textboxrect="0,0,387680,0"/>
                  </v:shape>
                  <v:shape id="Shape 1245" o:spid="_x0000_s1059" style="position:absolute;left:4860;top:638;width:190;height:404;visibility:visible;mso-wrap-style:square;v-text-anchor:top" coordsize="18987,4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" path="m,c1270,7594,15189,18986,18987,20244,15189,21513,1270,32893,,40487e" filled="f" strokeweight=".1125mm">
                    <v:stroke endcap="round"/>
                    <v:path arrowok="t" textboxrect="0,0,18987,40487"/>
                  </v:shape>
                  <v:shape id="Shape 1246" o:spid="_x0000_s1060" style="position:absolute;left:6827;top:840;width:3585;height:0;visibility:visible;mso-wrap-style:square;v-text-anchor:top" coordsize="358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" path="m,l358508,e" filled="f" strokeweight=".14058mm">
                    <v:stroke miterlimit="83231f" joinstyle="miter"/>
                    <v:path arrowok="t" textboxrect="0,0,358508,0"/>
                  </v:shape>
                  <v:shape id="Shape 1247" o:spid="_x0000_s1061" style="position:absolute;left:10260;top:638;width:190;height:404;visibility:visible;mso-wrap-style:square;v-text-anchor:top" coordsize="18974,4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" path="m,c1270,7594,15189,18986,18974,20244,15189,21513,1270,32893,,40487e" filled="f" strokeweight=".1125mm">
                    <v:stroke endcap="round"/>
                    <v:path arrowok="t" textboxrect="0,0,18974,40487"/>
                  </v:shape>
                  <v:shape id="Shape 1248" o:spid="_x0000_s1062" style="position:absolute;left:12227;top:840;width:3585;height:0;visibility:visible;mso-wrap-style:square;v-text-anchor:top" coordsize="358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" path="m,l358508,e" filled="f" strokeweight=".14058mm">
                    <v:stroke miterlimit="83231f" joinstyle="miter"/>
                    <v:path arrowok="t" textboxrect="0,0,358508,0"/>
                  </v:shape>
                  <v:shape id="Shape 1249" o:spid="_x0000_s1063" style="position:absolute;left:15660;top:638;width:190;height:404;visibility:visible;mso-wrap-style:square;v-text-anchor:top" coordsize="18986,4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" path="m,c1270,7594,15189,18986,18986,20244,15189,21513,1270,32893,,40487e" filled="f" strokeweight=".1125mm">
                    <v:stroke endcap="round"/>
                    <v:path arrowok="t" textboxrect="0,0,18986,40487"/>
                  </v:shape>
                  <v:shape id="Shape 1250" o:spid="_x0000_s1064" style="position:absolute;left:17627;top:840;width:3586;height:0;visibility:visible;mso-wrap-style:square;v-text-anchor:top" coordsize="358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" path="m,l358508,e" filled="f" strokeweight=".14058mm">
                    <v:stroke miterlimit="83231f" joinstyle="miter"/>
                    <v:path arrowok="t" textboxrect="0,0,358508,0"/>
                  </v:shape>
                  <v:shape id="Shape 1251" o:spid="_x0000_s1065" style="position:absolute;left:21061;top:638;width:189;height:404;visibility:visible;mso-wrap-style:square;v-text-anchor:top" coordsize="18974,4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" path="m,c1270,7594,15189,18986,18974,20244,15189,21513,1270,32893,,40487e" filled="f" strokeweight=".1125mm">
                    <v:stroke endcap="round"/>
                    <v:path arrowok="t" textboxrect="0,0,18974,40487"/>
                  </v:shape>
                  <v:shape id="Shape 1252" o:spid="_x0000_s1066" style="position:absolute;left:23028;top:840;width:3585;height:0;visibility:visible;mso-wrap-style:square;v-text-anchor:top" coordsize="358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" path="m,l358508,e" filled="f" strokeweight=".14058mm">
                    <v:stroke miterlimit="83231f" joinstyle="miter"/>
                    <v:path arrowok="t" textboxrect="0,0,358508,0"/>
                  </v:shape>
                  <v:shape id="Shape 1253" o:spid="_x0000_s1067" style="position:absolute;left:26461;top:638;width:190;height:404;visibility:visible;mso-wrap-style:square;v-text-anchor:top" coordsize="18987,4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" path="m,c1270,7594,15189,18986,18987,20244,15189,21513,1270,32893,,40487e" filled="f" strokeweight=".1125mm">
                    <v:stroke endcap="round"/>
                    <v:path arrowok="t" textboxrect="0,0,18987,40487"/>
                  </v:shape>
                  <v:shape id="Shape 1254" o:spid="_x0000_s1068" style="position:absolute;left:28428;top:840;width:3585;height:0;visibility:visible;mso-wrap-style:square;v-text-anchor:top" coordsize="358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" path="m,l358508,e" filled="f" strokeweight=".14058mm">
                    <v:stroke miterlimit="83231f" joinstyle="miter"/>
                    <v:path arrowok="t" textboxrect="0,0,358508,0"/>
                  </v:shape>
                  <v:shape id="Shape 1255" o:spid="_x0000_s1069" style="position:absolute;left:31861;top:638;width:190;height:404;visibility:visible;mso-wrap-style:square;v-text-anchor:top" coordsize="18974,4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" path="m,c1270,7594,15189,18986,18974,20244,15189,21513,1270,32893,,40487e" filled="f" strokeweight=".1125mm">
                    <v:stroke endcap="round"/>
                    <v:path arrowok="t" textboxrect="0,0,18974,40487"/>
                  </v:shape>
                  <v:shape id="Shape 1256" o:spid="_x0000_s1070" style="position:absolute;left:33828;top:840;width:3585;height:0;visibility:visible;mso-wrap-style:square;v-text-anchor:top" coordsize="358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" path="m,l358508,e" filled="f" strokeweight=".14058mm">
                    <v:stroke miterlimit="83231f" joinstyle="miter"/>
                    <v:path arrowok="t" textboxrect="0,0,358508,0"/>
                  </v:shape>
                  <v:shape id="Shape 1257" o:spid="_x0000_s1071" style="position:absolute;left:37261;top:638;width:190;height:404;visibility:visible;mso-wrap-style:square;v-text-anchor:top" coordsize="18986,4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" path="m,c1270,7594,15189,18986,18986,20244,15189,21513,1270,32893,,40487e" filled="f" strokeweight=".1125mm">
                    <v:stroke endcap="round"/>
                    <v:path arrowok="t" textboxrect="0,0,18986,40487"/>
                  </v:shape>
                  <v:shape id="Shape 1258" o:spid="_x0000_s1072" style="position:absolute;left:39228;top:840;width:3585;height:0;visibility:visible;mso-wrap-style:square;v-text-anchor:top" coordsize="358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" path="m,l358508,e" filled="f" strokeweight=".14058mm">
                    <v:stroke miterlimit="83231f" joinstyle="miter"/>
                    <v:path arrowok="t" textboxrect="0,0,358508,0"/>
                  </v:shape>
                  <v:shape id="Shape 1259" o:spid="_x0000_s1073" style="position:absolute;left:42662;top:638;width:189;height:404;visibility:visible;mso-wrap-style:square;v-text-anchor:top" coordsize="18974,4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" path="m,c1270,7594,15189,18986,18974,20244,15189,21513,1270,32893,,40487e" filled="f" strokeweight=".1125mm">
                    <v:stroke endcap="round"/>
                    <v:path arrowok="t" textboxrect="0,0,18974,40487"/>
                  </v:shape>
                  <v:shape id="Shape 1260" o:spid="_x0000_s1074" style="position:absolute;left:44629;top:840;width:3585;height:0;visibility:visible;mso-wrap-style:square;v-text-anchor:top" coordsize="358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" path="m,l358508,e" filled="f" strokeweight=".14058mm">
                    <v:stroke miterlimit="83231f" joinstyle="miter"/>
                    <v:path arrowok="t" textboxrect="0,0,358508,0"/>
                  </v:shape>
                  <v:shape id="Shape 1261" o:spid="_x0000_s1075" style="position:absolute;left:48062;top:638;width:190;height:404;visibility:visible;mso-wrap-style:square;v-text-anchor:top" coordsize="18974,4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" path="m,c1258,7594,15177,18986,18974,20244,15177,21513,1258,32893,,40487e" filled="f" strokeweight=".1125mm">
                    <v:stroke endcap="round"/>
                    <v:path arrowok="t" textboxrect="0,0,18974,40487"/>
                  </v:shape>
                  <v:shape id="Shape 1262" o:spid="_x0000_s1076" style="position:absolute;left:50029;top:840;width:3877;height:0;visibility:visible;mso-wrap-style:square;v-text-anchor:top" coordsize="387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" path="m,l387680,e" filled="f" strokeweight=".14058mm">
                    <v:stroke miterlimit="83231f" joinstyle="miter"/>
                    <v:path arrowok="t" textboxrect="0,0,387680,0"/>
                  </v:shape>
                  <v:shape id="Shape 1263" o:spid="_x0000_s1077" style="position:absolute;left:53754;top:638;width:190;height:404;visibility:visible;mso-wrap-style:square;v-text-anchor:top" coordsize="18987,4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" path="m,c1270,7594,15189,18986,18987,20244,15189,21513,1270,32893,,40487e" filled="f" strokeweight=".1125mm">
                    <v:stroke endcap="round"/>
                    <v:path arrowok="t" textboxrect="0,0,18987,40487"/>
                  </v:shape>
                  <w10:anchorlock/>
                </v:group>
              </w:pict>
            </mc:Fallback>
          </mc:AlternateContent>
        </w:r>
      </w:ins>
    </w:p>
    <w:p w14:paraId="0B452EA0" w14:textId="77777777" w:rsidR="00322D6F" w:rsidRDefault="00322D6F" w:rsidP="00322D6F">
      <w:pPr>
        <w:tabs>
          <w:tab w:val="center" w:pos="2842"/>
          <w:tab w:val="center" w:pos="5861"/>
        </w:tabs>
        <w:spacing w:after="277"/>
        <w:rPr>
          <w:ins w:id="163" w:author="joseph kibira" w:date="2021-09-09T08:21:00Z"/>
        </w:rPr>
      </w:pPr>
      <w:ins w:id="164" w:author="joseph kibira" w:date="2021-09-09T08:21:00Z">
        <w:r>
          <w:rPr>
            <w:rFonts w:ascii="Calibri" w:eastAsia="Calibri" w:hAnsi="Calibri" w:cs="Calibri"/>
            <w:color w:val="000000"/>
          </w:rPr>
          <w:tab/>
        </w:r>
        <w:r>
          <w:t xml:space="preserve">Figure 1: Route </w:t>
        </w:r>
        <w:r>
          <w:rPr>
            <w:rFonts w:ascii="Cambria" w:eastAsia="Cambria" w:hAnsi="Cambria" w:cs="Cambria"/>
            <w:i/>
          </w:rPr>
          <w:t xml:space="preserve">l </w:t>
        </w:r>
        <w:r>
          <w:t>with</w:t>
        </w:r>
        <w:r>
          <w:tab/>
        </w:r>
        <w:r>
          <w:rPr>
            <w:noProof/>
          </w:rPr>
          <w:drawing>
            <wp:inline distT="0" distB="0" distL="0" distR="0" wp14:anchorId="7A65BB00" wp14:editId="2BC3F3C6">
              <wp:extent cx="1210056" cy="170688"/>
              <wp:effectExtent l="0" t="0" r="0" b="0"/>
              <wp:docPr id="102373" name="Picture 102373"/>
              <wp:cNvGraphicFramePr/>
              <a:graphic xmlns:a="http://schemas.openxmlformats.org/drawingml/2006/main">
                <a:graphicData uri="http://schemas.openxmlformats.org/drawingml/2006/picture">
                  <pic:pic xmlns:pic="http://schemas.openxmlformats.org/drawingml/2006/picture">
                    <pic:nvPicPr>
                      <pic:cNvPr id="102373" name="Picture 102373"/>
                      <pic:cNvPicPr/>
                    </pic:nvPicPr>
                    <pic:blipFill>
                      <a:blip r:embed="rId13"/>
                      <a:stretch>
                        <a:fillRect/>
                      </a:stretch>
                    </pic:blipFill>
                    <pic:spPr>
                      <a:xfrm>
                        <a:off x="0" y="0"/>
                        <a:ext cx="1210056" cy="170688"/>
                      </a:xfrm>
                      <a:prstGeom prst="rect">
                        <a:avLst/>
                      </a:prstGeom>
                    </pic:spPr>
                  </pic:pic>
                </a:graphicData>
              </a:graphic>
            </wp:inline>
          </w:drawing>
        </w:r>
        <w:r>
          <w:t>= 2 and</w:t>
        </w:r>
        <w:r>
          <w:rPr>
            <w:noProof/>
          </w:rPr>
          <w:drawing>
            <wp:inline distT="0" distB="0" distL="0" distR="0" wp14:anchorId="176BC7AD" wp14:editId="1CD7FC09">
              <wp:extent cx="435864" cy="170688"/>
              <wp:effectExtent l="0" t="0" r="0" b="0"/>
              <wp:docPr id="102374" name="Picture 102374"/>
              <wp:cNvGraphicFramePr/>
              <a:graphic xmlns:a="http://schemas.openxmlformats.org/drawingml/2006/main">
                <a:graphicData uri="http://schemas.openxmlformats.org/drawingml/2006/picture">
                  <pic:pic xmlns:pic="http://schemas.openxmlformats.org/drawingml/2006/picture">
                    <pic:nvPicPr>
                      <pic:cNvPr id="102374" name="Picture 102374"/>
                      <pic:cNvPicPr/>
                    </pic:nvPicPr>
                    <pic:blipFill>
                      <a:blip r:embed="rId14"/>
                      <a:stretch>
                        <a:fillRect/>
                      </a:stretch>
                    </pic:blipFill>
                    <pic:spPr>
                      <a:xfrm>
                        <a:off x="0" y="0"/>
                        <a:ext cx="435864" cy="170688"/>
                      </a:xfrm>
                      <a:prstGeom prst="rect">
                        <a:avLst/>
                      </a:prstGeom>
                    </pic:spPr>
                  </pic:pic>
                </a:graphicData>
              </a:graphic>
            </wp:inline>
          </w:drawing>
        </w:r>
      </w:ins>
    </w:p>
    <w:p w14:paraId="781A78BA" w14:textId="77777777" w:rsidR="00322D6F" w:rsidRDefault="00322D6F" w:rsidP="00322D6F">
      <w:pPr>
        <w:pStyle w:val="Heading2"/>
        <w:ind w:left="719" w:hanging="734"/>
        <w:rPr>
          <w:ins w:id="165" w:author="joseph kibira" w:date="2021-09-09T08:21:00Z"/>
        </w:rPr>
      </w:pPr>
      <w:ins w:id="166" w:author="joseph kibira" w:date="2021-09-09T08:21:00Z">
        <w:r>
          <w:rPr>
            <w:b w:val="0"/>
            <w:i/>
          </w:rPr>
          <w:t>y</w:t>
        </w:r>
        <w:r>
          <w:t>-Strong capacity constraints</w:t>
        </w:r>
      </w:ins>
    </w:p>
    <w:p w14:paraId="2A967826" w14:textId="77777777" w:rsidR="00322D6F" w:rsidRDefault="00322D6F" w:rsidP="00322D6F">
      <w:pPr>
        <w:spacing w:after="387" w:line="436" w:lineRule="auto"/>
        <w:ind w:left="-5"/>
        <w:rPr>
          <w:ins w:id="167" w:author="joseph kibira" w:date="2021-09-09T08:21:00Z"/>
        </w:rPr>
      </w:pPr>
      <w:ins w:id="168" w:author="joseph kibira" w:date="2021-09-09T08:21:00Z">
        <w:r>
          <w:t xml:space="preserve">The </w:t>
        </w:r>
        <w:r>
          <w:rPr>
            <w:rFonts w:ascii="Cambria" w:eastAsia="Cambria" w:hAnsi="Cambria" w:cs="Cambria"/>
            <w:i/>
          </w:rPr>
          <w:t>y</w:t>
        </w:r>
        <w:r>
          <w:t>-strong capacity constraints (</w:t>
        </w:r>
        <w:r>
          <w:rPr>
            <w:rFonts w:ascii="Cambria" w:eastAsia="Cambria" w:hAnsi="Cambria" w:cs="Cambria"/>
            <w:i/>
          </w:rPr>
          <w:t>y</w:t>
        </w:r>
        <w:r>
          <w:t xml:space="preserve">-SCC) were also introduced by </w:t>
        </w:r>
        <w:proofErr w:type="spellStart"/>
        <w:r>
          <w:t>Contardo</w:t>
        </w:r>
        <w:proofErr w:type="spellEnd"/>
        <w:r>
          <w:t xml:space="preserve"> et al. [13]. Given a customer subset </w:t>
        </w:r>
        <w:r>
          <w:rPr>
            <w:rFonts w:ascii="Cambria" w:eastAsia="Cambria" w:hAnsi="Cambria" w:cs="Cambria"/>
            <w:i/>
          </w:rPr>
          <w:t xml:space="preserve">S </w:t>
        </w:r>
        <w:r>
          <w:rPr>
            <w:rFonts w:ascii="Cambria" w:eastAsia="Cambria" w:hAnsi="Cambria" w:cs="Cambria"/>
          </w:rPr>
          <w:t xml:space="preserve">⊆ C </w:t>
        </w:r>
        <w:r>
          <w:t xml:space="preserve">and a route </w:t>
        </w:r>
        <w:r>
          <w:rPr>
            <w:rFonts w:ascii="Cambria" w:eastAsia="Cambria" w:hAnsi="Cambria" w:cs="Cambria"/>
            <w:i/>
          </w:rPr>
          <w:t xml:space="preserve">l </w:t>
        </w:r>
        <w:r>
          <w:rPr>
            <w:rFonts w:ascii="Cambria" w:eastAsia="Cambria" w:hAnsi="Cambria" w:cs="Cambria"/>
          </w:rPr>
          <w:t xml:space="preserve">∈ </w:t>
        </w:r>
        <w:r>
          <w:t xml:space="preserve">Ω, we let </w:t>
        </w:r>
        <w:proofErr w:type="spellStart"/>
        <w:r>
          <w:rPr>
            <w:rFonts w:ascii="Cambria" w:eastAsia="Cambria" w:hAnsi="Cambria" w:cs="Cambria"/>
            <w:i/>
          </w:rPr>
          <w:t>ξ</w:t>
        </w:r>
        <w:r>
          <w:rPr>
            <w:rFonts w:ascii="Cambria" w:eastAsia="Cambria" w:hAnsi="Cambria" w:cs="Cambria"/>
            <w:i/>
            <w:vertAlign w:val="subscript"/>
          </w:rPr>
          <w:t>S</w:t>
        </w:r>
        <w:r>
          <w:rPr>
            <w:rFonts w:ascii="Cambria" w:eastAsia="Cambria" w:hAnsi="Cambria" w:cs="Cambria"/>
            <w:i/>
            <w:vertAlign w:val="superscript"/>
          </w:rPr>
          <w:t>l</w:t>
        </w:r>
        <w:proofErr w:type="spellEnd"/>
        <w:r>
          <w:rPr>
            <w:rFonts w:ascii="Cambria" w:eastAsia="Cambria" w:hAnsi="Cambria" w:cs="Cambria"/>
            <w:i/>
            <w:vertAlign w:val="superscript"/>
          </w:rPr>
          <w:t xml:space="preserve"> </w:t>
        </w:r>
        <w:r>
          <w:t xml:space="preserve">be a binary constant equal to 1 </w:t>
        </w:r>
        <w:proofErr w:type="spellStart"/>
        <w:r>
          <w:t>iff</w:t>
        </w:r>
        <w:proofErr w:type="spellEnd"/>
        <w:r>
          <w:t xml:space="preserve"> route </w:t>
        </w:r>
        <w:r>
          <w:rPr>
            <w:rFonts w:ascii="Cambria" w:eastAsia="Cambria" w:hAnsi="Cambria" w:cs="Cambria"/>
            <w:i/>
          </w:rPr>
          <w:t xml:space="preserve">l </w:t>
        </w:r>
        <w:r>
          <w:t xml:space="preserve">visits at least one customer in </w:t>
        </w:r>
        <w:r>
          <w:rPr>
            <w:rFonts w:ascii="Cambria" w:eastAsia="Cambria" w:hAnsi="Cambria" w:cs="Cambria"/>
            <w:i/>
          </w:rPr>
          <w:t>S</w:t>
        </w:r>
        <w:r>
          <w:t xml:space="preserve">. We define </w:t>
        </w:r>
        <w:proofErr w:type="spellStart"/>
        <w:r>
          <w:rPr>
            <w:rFonts w:ascii="Cambria" w:eastAsia="Cambria" w:hAnsi="Cambria" w:cs="Cambria"/>
            <w:i/>
          </w:rPr>
          <w:t>ξ</w:t>
        </w:r>
        <w:r>
          <w:rPr>
            <w:rFonts w:ascii="Cambria" w:eastAsia="Cambria" w:hAnsi="Cambria" w:cs="Cambria"/>
            <w:i/>
            <w:vertAlign w:val="superscript"/>
          </w:rPr>
          <w:t>θ</w:t>
        </w:r>
        <w:proofErr w:type="spellEnd"/>
        <w:r>
          <w:t>(</w:t>
        </w:r>
        <w:r>
          <w:rPr>
            <w:rFonts w:ascii="Cambria" w:eastAsia="Cambria" w:hAnsi="Cambria" w:cs="Cambria"/>
            <w:i/>
          </w:rPr>
          <w:t>S</w:t>
        </w:r>
        <w:r>
          <w:t xml:space="preserve">) = </w:t>
        </w:r>
        <w:r>
          <w:rPr>
            <w:rFonts w:ascii="Cambria" w:eastAsia="Cambria" w:hAnsi="Cambria" w:cs="Cambria"/>
            <w:i/>
            <w:vertAlign w:val="subscript"/>
          </w:rPr>
          <w:t>l</w:t>
        </w:r>
        <w:r>
          <w:rPr>
            <w:rFonts w:ascii="Cambria" w:eastAsia="Cambria" w:hAnsi="Cambria" w:cs="Cambria"/>
            <w:vertAlign w:val="subscript"/>
          </w:rPr>
          <w:t xml:space="preserve">∈Ω </w:t>
        </w:r>
        <w:proofErr w:type="spellStart"/>
        <w:r>
          <w:rPr>
            <w:rFonts w:ascii="Cambria" w:eastAsia="Cambria" w:hAnsi="Cambria" w:cs="Cambria"/>
            <w:i/>
          </w:rPr>
          <w:t>ξ</w:t>
        </w:r>
        <w:r>
          <w:rPr>
            <w:rFonts w:ascii="Cambria" w:eastAsia="Cambria" w:hAnsi="Cambria" w:cs="Cambria"/>
            <w:i/>
            <w:vertAlign w:val="subscript"/>
          </w:rPr>
          <w:t>S</w:t>
        </w:r>
        <w:r>
          <w:rPr>
            <w:rFonts w:ascii="Cambria" w:eastAsia="Cambria" w:hAnsi="Cambria" w:cs="Cambria"/>
            <w:i/>
            <w:vertAlign w:val="superscript"/>
          </w:rPr>
          <w:t>l</w:t>
        </w:r>
        <w:proofErr w:type="spellEnd"/>
        <w:r>
          <w:rPr>
            <w:rFonts w:ascii="Cambria" w:eastAsia="Cambria" w:hAnsi="Cambria" w:cs="Cambria"/>
            <w:i/>
            <w:vertAlign w:val="superscript"/>
          </w:rPr>
          <w:t xml:space="preserve"> </w:t>
        </w:r>
        <w:proofErr w:type="spellStart"/>
        <w:r>
          <w:rPr>
            <w:rFonts w:ascii="Cambria" w:eastAsia="Cambria" w:hAnsi="Cambria" w:cs="Cambria"/>
            <w:i/>
          </w:rPr>
          <w:t>θ</w:t>
        </w:r>
        <w:r>
          <w:rPr>
            <w:rFonts w:ascii="Cambria" w:eastAsia="Cambria" w:hAnsi="Cambria" w:cs="Cambria"/>
            <w:i/>
            <w:vertAlign w:val="subscript"/>
          </w:rPr>
          <w:t>l</w:t>
        </w:r>
        <w:proofErr w:type="spellEnd"/>
        <w:r>
          <w:t xml:space="preserve">. Also, let </w:t>
        </w:r>
        <w:r>
          <w:rPr>
            <w:rFonts w:ascii="Cambria" w:eastAsia="Cambria" w:hAnsi="Cambria" w:cs="Cambria"/>
            <w:i/>
          </w:rPr>
          <w:t>r</w:t>
        </w:r>
        <w:r>
          <w:t>(</w:t>
        </w:r>
        <w:r>
          <w:rPr>
            <w:rFonts w:ascii="Cambria" w:eastAsia="Cambria" w:hAnsi="Cambria" w:cs="Cambria"/>
            <w:i/>
          </w:rPr>
          <w:t>S</w:t>
        </w:r>
        <w:r>
          <w:t xml:space="preserve">) = </w:t>
        </w:r>
        <w:r>
          <w:rPr>
            <w:rFonts w:ascii="Cambria" w:eastAsia="Cambria" w:hAnsi="Cambria" w:cs="Cambria"/>
          </w:rPr>
          <w:t>⌈</w:t>
        </w:r>
        <w:r>
          <w:rPr>
            <w:rFonts w:ascii="Cambria" w:eastAsia="Cambria" w:hAnsi="Cambria" w:cs="Cambria"/>
            <w:i/>
          </w:rPr>
          <w:t>d</w:t>
        </w:r>
        <w:r>
          <w:t>(</w:t>
        </w:r>
        <w:r>
          <w:rPr>
            <w:rFonts w:ascii="Cambria" w:eastAsia="Cambria" w:hAnsi="Cambria" w:cs="Cambria"/>
            <w:i/>
          </w:rPr>
          <w:t>S</w:t>
        </w:r>
        <w:r>
          <w:t>)</w:t>
        </w:r>
        <w:r>
          <w:rPr>
            <w:rFonts w:ascii="Cambria" w:eastAsia="Cambria" w:hAnsi="Cambria" w:cs="Cambria"/>
            <w:i/>
          </w:rPr>
          <w:t>/Q</w:t>
        </w:r>
        <w:r>
          <w:rPr>
            <w:rFonts w:ascii="Cambria" w:eastAsia="Cambria" w:hAnsi="Cambria" w:cs="Cambria"/>
          </w:rPr>
          <w:t xml:space="preserve">⌉ </w:t>
        </w:r>
        <w:r>
          <w:t xml:space="preserve">be a lower bound on the number of vehicles that are needed to visit </w:t>
        </w:r>
        <w:proofErr w:type="spellStart"/>
        <w:r>
          <w:t>all</w:t>
        </w:r>
        <w:r>
          <w:rPr>
            <w:rFonts w:ascii="Cambria" w:eastAsia="Cambria" w:hAnsi="Cambria" w:cs="Cambria"/>
          </w:rPr>
          <w:t>P</w:t>
        </w:r>
        <w:proofErr w:type="spellEnd"/>
        <w:r>
          <w:rPr>
            <w:rFonts w:ascii="Cambria" w:eastAsia="Cambria" w:hAnsi="Cambria" w:cs="Cambria"/>
          </w:rPr>
          <w:t xml:space="preserve"> </w:t>
        </w:r>
        <w:r>
          <w:t xml:space="preserve">customers in </w:t>
        </w:r>
        <w:r>
          <w:rPr>
            <w:rFonts w:ascii="Cambria" w:eastAsia="Cambria" w:hAnsi="Cambria" w:cs="Cambria"/>
            <w:i/>
          </w:rPr>
          <w:t>S</w:t>
        </w:r>
        <w:r>
          <w:t xml:space="preserve">, with </w:t>
        </w:r>
        <w:r>
          <w:rPr>
            <w:rFonts w:ascii="Cambria" w:eastAsia="Cambria" w:hAnsi="Cambria" w:cs="Cambria"/>
            <w:i/>
          </w:rPr>
          <w:t>d</w:t>
        </w:r>
        <w:r>
          <w:t>(</w:t>
        </w:r>
        <w:r>
          <w:rPr>
            <w:rFonts w:ascii="Cambria" w:eastAsia="Cambria" w:hAnsi="Cambria" w:cs="Cambria"/>
            <w:i/>
          </w:rPr>
          <w:t>S</w:t>
        </w:r>
        <w:r>
          <w:t xml:space="preserve">) = </w:t>
        </w:r>
        <w:proofErr w:type="spellStart"/>
        <w:r>
          <w:rPr>
            <w:rFonts w:ascii="Cambria" w:eastAsia="Cambria" w:hAnsi="Cambria" w:cs="Cambria"/>
            <w:i/>
            <w:vertAlign w:val="subscript"/>
          </w:rPr>
          <w:t>i</w:t>
        </w:r>
        <w:r>
          <w:rPr>
            <w:rFonts w:ascii="Cambria" w:eastAsia="Cambria" w:hAnsi="Cambria" w:cs="Cambria"/>
            <w:vertAlign w:val="subscript"/>
          </w:rPr>
          <w:t>∈</w:t>
        </w:r>
        <w:r>
          <w:rPr>
            <w:rFonts w:ascii="Cambria" w:eastAsia="Cambria" w:hAnsi="Cambria" w:cs="Cambria"/>
            <w:i/>
            <w:vertAlign w:val="subscript"/>
          </w:rPr>
          <w:t>S</w:t>
        </w:r>
        <w:proofErr w:type="spellEnd"/>
        <w:r>
          <w:rPr>
            <w:rFonts w:ascii="Cambria" w:eastAsia="Cambria" w:hAnsi="Cambria" w:cs="Cambria"/>
            <w:i/>
            <w:vertAlign w:val="subscript"/>
          </w:rPr>
          <w:t xml:space="preserve"> </w:t>
        </w:r>
        <w:r>
          <w:rPr>
            <w:rFonts w:ascii="Cambria" w:eastAsia="Cambria" w:hAnsi="Cambria" w:cs="Cambria"/>
            <w:i/>
          </w:rPr>
          <w:t>d</w:t>
        </w:r>
        <w:r>
          <w:rPr>
            <w:rFonts w:ascii="Cambria" w:eastAsia="Cambria" w:hAnsi="Cambria" w:cs="Cambria"/>
            <w:i/>
            <w:vertAlign w:val="subscript"/>
          </w:rPr>
          <w:t>i</w:t>
        </w:r>
        <w:r>
          <w:t xml:space="preserve">. Let </w:t>
        </w:r>
        <w:r>
          <w:rPr>
            <w:rFonts w:ascii="Cambria" w:eastAsia="Cambria" w:hAnsi="Cambria" w:cs="Cambria"/>
            <w:i/>
          </w:rPr>
          <w:t>S</w:t>
        </w:r>
        <w:r>
          <w:rPr>
            <w:rFonts w:ascii="Cambria" w:eastAsia="Cambria" w:hAnsi="Cambria" w:cs="Cambria"/>
            <w:vertAlign w:val="superscript"/>
          </w:rPr>
          <w:t xml:space="preserve">′ </w:t>
        </w:r>
        <w:r>
          <w:rPr>
            <w:rFonts w:ascii="Cambria" w:eastAsia="Cambria" w:hAnsi="Cambria" w:cs="Cambria"/>
          </w:rPr>
          <w:t xml:space="preserve">⊆ </w:t>
        </w:r>
        <w:r>
          <w:rPr>
            <w:rFonts w:ascii="Cambria" w:eastAsia="Cambria" w:hAnsi="Cambria" w:cs="Cambria"/>
            <w:i/>
          </w:rPr>
          <w:t xml:space="preserve">S </w:t>
        </w:r>
        <w:r>
          <w:t xml:space="preserve">be a subset satisfying </w:t>
        </w:r>
        <w:proofErr w:type="gramStart"/>
        <w:r>
          <w:rPr>
            <w:rFonts w:ascii="Cambria" w:eastAsia="Cambria" w:hAnsi="Cambria" w:cs="Cambria"/>
            <w:i/>
          </w:rPr>
          <w:t>r</w:t>
        </w:r>
        <w:r>
          <w:t>(</w:t>
        </w:r>
        <w:proofErr w:type="gramEnd"/>
        <w:r>
          <w:rPr>
            <w:rFonts w:ascii="Cambria" w:eastAsia="Cambria" w:hAnsi="Cambria" w:cs="Cambria"/>
            <w:i/>
          </w:rPr>
          <w:t xml:space="preserve">S </w:t>
        </w:r>
        <w:r>
          <w:rPr>
            <w:rFonts w:ascii="Cambria" w:eastAsia="Cambria" w:hAnsi="Cambria" w:cs="Cambria"/>
          </w:rPr>
          <w:t xml:space="preserve">\ </w:t>
        </w:r>
        <w:r>
          <w:rPr>
            <w:rFonts w:ascii="Cambria" w:eastAsia="Cambria" w:hAnsi="Cambria" w:cs="Cambria"/>
            <w:i/>
          </w:rPr>
          <w:t>S</w:t>
        </w:r>
        <w:r>
          <w:rPr>
            <w:rFonts w:ascii="Cambria" w:eastAsia="Cambria" w:hAnsi="Cambria" w:cs="Cambria"/>
            <w:vertAlign w:val="superscript"/>
          </w:rPr>
          <w:t>′</w:t>
        </w:r>
        <w:r>
          <w:t xml:space="preserve">) = </w:t>
        </w:r>
        <w:r>
          <w:rPr>
            <w:rFonts w:ascii="Cambria" w:eastAsia="Cambria" w:hAnsi="Cambria" w:cs="Cambria"/>
            <w:i/>
          </w:rPr>
          <w:t>r</w:t>
        </w:r>
        <w:r>
          <w:t>(</w:t>
        </w:r>
        <w:r>
          <w:rPr>
            <w:rFonts w:ascii="Cambria" w:eastAsia="Cambria" w:hAnsi="Cambria" w:cs="Cambria"/>
            <w:i/>
          </w:rPr>
          <w:t>S</w:t>
        </w:r>
        <w:r>
          <w:t xml:space="preserve">). The following </w:t>
        </w:r>
        <w:r>
          <w:rPr>
            <w:rFonts w:ascii="Cambria" w:eastAsia="Cambria" w:hAnsi="Cambria" w:cs="Cambria"/>
            <w:i/>
          </w:rPr>
          <w:t>y</w:t>
        </w:r>
        <w:r>
          <w:t xml:space="preserve">-strong capacity </w:t>
        </w:r>
        <w:proofErr w:type="spellStart"/>
        <w:r>
          <w:t>constraints</w:t>
        </w:r>
        <w:r>
          <w:rPr>
            <w:rFonts w:ascii="Cambria" w:eastAsia="Cambria" w:hAnsi="Cambria" w:cs="Cambria"/>
          </w:rPr>
          <w:t>P</w:t>
        </w:r>
        <w:proofErr w:type="spellEnd"/>
        <w:r>
          <w:rPr>
            <w:rFonts w:ascii="Cambria" w:eastAsia="Cambria" w:hAnsi="Cambria" w:cs="Cambria"/>
          </w:rPr>
          <w:t xml:space="preserve"> </w:t>
        </w:r>
        <w:r>
          <w:t>(</w:t>
        </w:r>
        <w:r>
          <w:rPr>
            <w:rFonts w:ascii="Cambria" w:eastAsia="Cambria" w:hAnsi="Cambria" w:cs="Cambria"/>
            <w:i/>
          </w:rPr>
          <w:t>y</w:t>
        </w:r>
        <w:r>
          <w:t>-SCC) is valid for the MDVRP:</w:t>
        </w:r>
      </w:ins>
    </w:p>
    <w:p w14:paraId="698C17F4" w14:textId="77777777" w:rsidR="00322D6F" w:rsidRDefault="00322D6F" w:rsidP="00322D6F">
      <w:pPr>
        <w:tabs>
          <w:tab w:val="center" w:pos="4680"/>
          <w:tab w:val="right" w:pos="9362"/>
        </w:tabs>
        <w:spacing w:after="348"/>
        <w:rPr>
          <w:ins w:id="169" w:author="joseph kibira" w:date="2021-09-09T08:21:00Z"/>
        </w:rPr>
      </w:pPr>
      <w:ins w:id="170" w:author="joseph kibira" w:date="2021-09-09T08:21:00Z">
        <w:r>
          <w:rPr>
            <w:rFonts w:ascii="Calibri" w:eastAsia="Calibri" w:hAnsi="Calibri" w:cs="Calibri"/>
            <w:color w:val="000000"/>
          </w:rPr>
          <w:tab/>
        </w:r>
        <w:proofErr w:type="spellStart"/>
        <w:r>
          <w:rPr>
            <w:rFonts w:ascii="Cambria" w:eastAsia="Cambria" w:hAnsi="Cambria" w:cs="Cambria"/>
            <w:i/>
          </w:rPr>
          <w:t>ξ</w:t>
        </w:r>
        <w:r>
          <w:rPr>
            <w:rFonts w:ascii="Cambria" w:eastAsia="Cambria" w:hAnsi="Cambria" w:cs="Cambria"/>
            <w:i/>
            <w:vertAlign w:val="superscript"/>
          </w:rPr>
          <w:t>θ</w:t>
        </w:r>
        <w:proofErr w:type="spellEnd"/>
        <w:r>
          <w:t>(</w:t>
        </w:r>
        <w:r>
          <w:rPr>
            <w:rFonts w:ascii="Cambria" w:eastAsia="Cambria" w:hAnsi="Cambria" w:cs="Cambria"/>
            <w:i/>
          </w:rPr>
          <w:t>S</w:t>
        </w:r>
        <w:r>
          <w:t xml:space="preserve">) + </w:t>
        </w:r>
        <w:r>
          <w:rPr>
            <w:rFonts w:ascii="Cambria" w:eastAsia="Cambria" w:hAnsi="Cambria" w:cs="Cambria"/>
          </w:rPr>
          <w:t xml:space="preserve">X </w:t>
        </w:r>
        <w:proofErr w:type="spellStart"/>
        <w:r>
          <w:rPr>
            <w:rFonts w:ascii="Cambria" w:eastAsia="Cambria" w:hAnsi="Cambria" w:cs="Cambria"/>
          </w:rPr>
          <w:t>X</w:t>
        </w:r>
        <w:proofErr w:type="spellEnd"/>
        <w:r>
          <w:rPr>
            <w:rFonts w:ascii="Cambria" w:eastAsia="Cambria" w:hAnsi="Cambria" w:cs="Cambria"/>
          </w:rPr>
          <w:t xml:space="preserve"> </w:t>
        </w:r>
        <w:proofErr w:type="spellStart"/>
        <w:r>
          <w:rPr>
            <w:rFonts w:ascii="Cambria" w:eastAsia="Cambria" w:hAnsi="Cambria" w:cs="Cambria"/>
            <w:i/>
          </w:rPr>
          <w:t>y</w:t>
        </w:r>
        <w:r>
          <w:rPr>
            <w:rFonts w:ascii="Cambria" w:eastAsia="Cambria" w:hAnsi="Cambria" w:cs="Cambria"/>
            <w:i/>
            <w:vertAlign w:val="subscript"/>
          </w:rPr>
          <w:t>ij</w:t>
        </w:r>
        <w:proofErr w:type="spellEnd"/>
        <w:r>
          <w:rPr>
            <w:rFonts w:ascii="Cambria" w:eastAsia="Cambria" w:hAnsi="Cambria" w:cs="Cambria"/>
            <w:i/>
            <w:vertAlign w:val="subscript"/>
          </w:rPr>
          <w:t xml:space="preserve"> </w:t>
        </w:r>
        <w:r>
          <w:rPr>
            <w:rFonts w:ascii="Cambria" w:eastAsia="Cambria" w:hAnsi="Cambria" w:cs="Cambria"/>
          </w:rPr>
          <w:t xml:space="preserve">≥ </w:t>
        </w:r>
        <w:r>
          <w:t>1</w:t>
        </w:r>
        <w:r>
          <w:rPr>
            <w:rFonts w:ascii="Cambria" w:eastAsia="Cambria" w:hAnsi="Cambria" w:cs="Cambria"/>
            <w:i/>
          </w:rPr>
          <w:t>.</w:t>
        </w:r>
        <w:r>
          <w:rPr>
            <w:rFonts w:ascii="Cambria" w:eastAsia="Cambria" w:hAnsi="Cambria" w:cs="Cambria"/>
            <w:i/>
          </w:rPr>
          <w:tab/>
        </w:r>
        <w:r>
          <w:t>(15)</w:t>
        </w:r>
      </w:ins>
    </w:p>
    <w:p w14:paraId="3E7FD6CA" w14:textId="77777777" w:rsidR="00322D6F" w:rsidRDefault="00322D6F" w:rsidP="00322D6F">
      <w:pPr>
        <w:spacing w:after="234"/>
        <w:ind w:left="46"/>
        <w:jc w:val="center"/>
        <w:rPr>
          <w:ins w:id="171" w:author="joseph kibira" w:date="2021-09-09T08:21:00Z"/>
        </w:rPr>
      </w:pPr>
      <w:proofErr w:type="spellStart"/>
      <w:ins w:id="172" w:author="joseph kibira" w:date="2021-09-09T08:21:00Z">
        <w:r>
          <w:rPr>
            <w:rFonts w:ascii="Cambria" w:eastAsia="Cambria" w:hAnsi="Cambria" w:cs="Cambria"/>
            <w:i/>
            <w:sz w:val="16"/>
          </w:rPr>
          <w:t>i</w:t>
        </w:r>
        <w:r>
          <w:rPr>
            <w:rFonts w:ascii="Cambria" w:eastAsia="Cambria" w:hAnsi="Cambria" w:cs="Cambria"/>
            <w:sz w:val="16"/>
          </w:rPr>
          <w:t>∈D</w:t>
        </w:r>
        <w:proofErr w:type="spellEnd"/>
        <w:r>
          <w:rPr>
            <w:rFonts w:ascii="Cambria" w:eastAsia="Cambria" w:hAnsi="Cambria" w:cs="Cambria"/>
            <w:sz w:val="16"/>
          </w:rPr>
          <w:t xml:space="preserve"> </w:t>
        </w:r>
        <w:proofErr w:type="spellStart"/>
        <w:r>
          <w:rPr>
            <w:rFonts w:ascii="Cambria" w:eastAsia="Cambria" w:hAnsi="Cambria" w:cs="Cambria"/>
            <w:i/>
            <w:sz w:val="16"/>
          </w:rPr>
          <w:t>j</w:t>
        </w:r>
        <w:r>
          <w:rPr>
            <w:rFonts w:ascii="Cambria" w:eastAsia="Cambria" w:hAnsi="Cambria" w:cs="Cambria"/>
            <w:sz w:val="16"/>
          </w:rPr>
          <w:t>∈</w:t>
        </w:r>
        <w:r>
          <w:rPr>
            <w:rFonts w:ascii="Cambria" w:eastAsia="Cambria" w:hAnsi="Cambria" w:cs="Cambria"/>
            <w:i/>
            <w:sz w:val="16"/>
          </w:rPr>
          <w:t>S</w:t>
        </w:r>
        <w:proofErr w:type="spellEnd"/>
        <w:r>
          <w:rPr>
            <w:rFonts w:ascii="Cambria" w:eastAsia="Cambria" w:hAnsi="Cambria" w:cs="Cambria"/>
            <w:sz w:val="16"/>
          </w:rPr>
          <w:t>\</w:t>
        </w:r>
        <w:r>
          <w:rPr>
            <w:rFonts w:ascii="Cambria" w:eastAsia="Cambria" w:hAnsi="Cambria" w:cs="Cambria"/>
            <w:i/>
            <w:sz w:val="16"/>
          </w:rPr>
          <w:t>S</w:t>
        </w:r>
        <w:r>
          <w:rPr>
            <w:rFonts w:ascii="Cambria" w:eastAsia="Cambria" w:hAnsi="Cambria" w:cs="Cambria"/>
            <w:sz w:val="16"/>
            <w:vertAlign w:val="superscript"/>
          </w:rPr>
          <w:t>′</w:t>
        </w:r>
      </w:ins>
    </w:p>
    <w:p w14:paraId="495FD37B" w14:textId="77777777" w:rsidR="00322D6F" w:rsidRDefault="00322D6F" w:rsidP="00322D6F">
      <w:pPr>
        <w:spacing w:after="393"/>
        <w:ind w:left="-15" w:firstLine="350"/>
        <w:rPr>
          <w:ins w:id="173" w:author="joseph kibira" w:date="2021-09-09T08:21:00Z"/>
        </w:rPr>
      </w:pPr>
      <w:ins w:id="174" w:author="joseph kibira" w:date="2021-09-09T08:21:00Z">
        <w:r>
          <w:t xml:space="preserve">This inequality dominates the SCC introduced by Baldacci et al. [3] and the </w:t>
        </w:r>
        <w:r>
          <w:rPr>
            <w:rFonts w:ascii="Cambria" w:eastAsia="Cambria" w:hAnsi="Cambria" w:cs="Cambria"/>
            <w:i/>
          </w:rPr>
          <w:t>y</w:t>
        </w:r>
        <w:r>
          <w:t>-capacity constraints (</w:t>
        </w:r>
        <w:r>
          <w:rPr>
            <w:rFonts w:ascii="Cambria" w:eastAsia="Cambria" w:hAnsi="Cambria" w:cs="Cambria"/>
            <w:i/>
          </w:rPr>
          <w:t>y</w:t>
        </w:r>
        <w:r>
          <w:t xml:space="preserve">-CC) introduced by </w:t>
        </w:r>
        <w:proofErr w:type="spellStart"/>
        <w:r>
          <w:t>Belenguer</w:t>
        </w:r>
        <w:proofErr w:type="spellEnd"/>
        <w:r>
          <w:t xml:space="preserve"> et al. [8]. Its addition, however, imposes a modification in the pricing algorithm to properly handle the associated dual variable.</w:t>
        </w:r>
      </w:ins>
    </w:p>
    <w:p w14:paraId="7C40F630" w14:textId="77777777" w:rsidR="00322D6F" w:rsidRDefault="00322D6F" w:rsidP="00322D6F">
      <w:pPr>
        <w:pStyle w:val="Heading2"/>
        <w:ind w:left="719" w:hanging="734"/>
        <w:rPr>
          <w:ins w:id="175" w:author="joseph kibira" w:date="2021-09-09T08:21:00Z"/>
        </w:rPr>
      </w:pPr>
      <w:ins w:id="176" w:author="joseph kibira" w:date="2021-09-09T08:21:00Z">
        <w:r>
          <w:t>Strong framed capacity inequalities</w:t>
        </w:r>
      </w:ins>
    </w:p>
    <w:p w14:paraId="63318DD7" w14:textId="77777777" w:rsidR="00322D6F" w:rsidRDefault="00322D6F" w:rsidP="00322D6F">
      <w:pPr>
        <w:spacing w:after="334"/>
        <w:ind w:left="-5"/>
        <w:rPr>
          <w:ins w:id="177" w:author="joseph kibira" w:date="2021-09-09T08:21:00Z"/>
        </w:rPr>
      </w:pPr>
      <w:ins w:id="178" w:author="joseph kibira" w:date="2021-09-09T08:21:00Z">
        <w:r>
          <w:t xml:space="preserve">The strong framed capacity inequalities (SFCI) are a lifted form of the original FCI and were introduced by </w:t>
        </w:r>
        <w:proofErr w:type="spellStart"/>
        <w:r>
          <w:t>Contardo</w:t>
        </w:r>
        <w:proofErr w:type="spellEnd"/>
        <w:r>
          <w:t xml:space="preserve"> et al. [13]. Given a customer subset </w:t>
        </w:r>
        <w:r>
          <w:rPr>
            <w:rFonts w:ascii="Cambria" w:eastAsia="Cambria" w:hAnsi="Cambria" w:cs="Cambria"/>
            <w:i/>
          </w:rPr>
          <w:t xml:space="preserve">S </w:t>
        </w:r>
        <w:r>
          <w:rPr>
            <w:rFonts w:ascii="Cambria" w:eastAsia="Cambria" w:hAnsi="Cambria" w:cs="Cambria"/>
          </w:rPr>
          <w:t xml:space="preserve">⊆ C </w:t>
        </w:r>
        <w:r>
          <w:t>(the frame) and a partition of it (</w:t>
        </w:r>
        <w:proofErr w:type="spellStart"/>
        <w:r>
          <w:rPr>
            <w:rFonts w:ascii="Cambria" w:eastAsia="Cambria" w:hAnsi="Cambria" w:cs="Cambria"/>
            <w:i/>
          </w:rPr>
          <w:t>S</w:t>
        </w:r>
        <w:r>
          <w:rPr>
            <w:rFonts w:ascii="Cambria" w:eastAsia="Cambria" w:hAnsi="Cambria" w:cs="Cambria"/>
            <w:i/>
            <w:vertAlign w:val="subscript"/>
          </w:rPr>
          <w:t>k</w:t>
        </w:r>
        <w:proofErr w:type="spellEnd"/>
        <w:r>
          <w:t>)</w:t>
        </w:r>
        <w:proofErr w:type="spellStart"/>
        <w:r>
          <w:rPr>
            <w:rFonts w:ascii="Cambria" w:eastAsia="Cambria" w:hAnsi="Cambria" w:cs="Cambria"/>
            <w:i/>
            <w:vertAlign w:val="subscript"/>
          </w:rPr>
          <w:t>k</w:t>
        </w:r>
        <w:r>
          <w:rPr>
            <w:rFonts w:ascii="Cambria" w:eastAsia="Cambria" w:hAnsi="Cambria" w:cs="Cambria"/>
            <w:vertAlign w:val="subscript"/>
          </w:rPr>
          <w:t>∈</w:t>
        </w:r>
        <w:r>
          <w:rPr>
            <w:rFonts w:ascii="Cambria" w:eastAsia="Cambria" w:hAnsi="Cambria" w:cs="Cambria"/>
            <w:i/>
            <w:vertAlign w:val="subscript"/>
          </w:rPr>
          <w:t>K</w:t>
        </w:r>
        <w:proofErr w:type="spellEnd"/>
        <w:r>
          <w:t xml:space="preserve">, let </w:t>
        </w:r>
        <w:r>
          <w:rPr>
            <w:rFonts w:ascii="Cambria" w:eastAsia="Cambria" w:hAnsi="Cambria" w:cs="Cambria"/>
            <w:i/>
          </w:rPr>
          <w:t>r</w:t>
        </w:r>
        <w:r>
          <w:t>(</w:t>
        </w:r>
        <w:proofErr w:type="gramStart"/>
        <w:r>
          <w:rPr>
            <w:rFonts w:ascii="Cambria" w:eastAsia="Cambria" w:hAnsi="Cambria" w:cs="Cambria"/>
            <w:i/>
          </w:rPr>
          <w:t>S,</w:t>
        </w:r>
        <w:r>
          <w:t>(</w:t>
        </w:r>
        <w:proofErr w:type="spellStart"/>
        <w:proofErr w:type="gramEnd"/>
        <w:r>
          <w:rPr>
            <w:rFonts w:ascii="Cambria" w:eastAsia="Cambria" w:hAnsi="Cambria" w:cs="Cambria"/>
            <w:i/>
          </w:rPr>
          <w:t>S</w:t>
        </w:r>
        <w:r>
          <w:rPr>
            <w:rFonts w:ascii="Cambria" w:eastAsia="Cambria" w:hAnsi="Cambria" w:cs="Cambria"/>
            <w:i/>
            <w:vertAlign w:val="subscript"/>
          </w:rPr>
          <w:t>k</w:t>
        </w:r>
        <w:proofErr w:type="spellEnd"/>
        <w:r>
          <w:t>)</w:t>
        </w:r>
        <w:proofErr w:type="spellStart"/>
        <w:r>
          <w:rPr>
            <w:rFonts w:ascii="Cambria" w:eastAsia="Cambria" w:hAnsi="Cambria" w:cs="Cambria"/>
            <w:i/>
            <w:vertAlign w:val="subscript"/>
          </w:rPr>
          <w:t>k</w:t>
        </w:r>
        <w:r>
          <w:rPr>
            <w:rFonts w:ascii="Cambria" w:eastAsia="Cambria" w:hAnsi="Cambria" w:cs="Cambria"/>
            <w:vertAlign w:val="subscript"/>
          </w:rPr>
          <w:t>∈</w:t>
        </w:r>
        <w:r>
          <w:rPr>
            <w:rFonts w:ascii="Cambria" w:eastAsia="Cambria" w:hAnsi="Cambria" w:cs="Cambria"/>
            <w:i/>
            <w:vertAlign w:val="subscript"/>
          </w:rPr>
          <w:t>K</w:t>
        </w:r>
        <w:proofErr w:type="spellEnd"/>
        <w:r>
          <w:t xml:space="preserve">) be the solution of the following bin-packing problem. For each set </w:t>
        </w:r>
        <w:proofErr w:type="spellStart"/>
        <w:r>
          <w:rPr>
            <w:rFonts w:ascii="Cambria" w:eastAsia="Cambria" w:hAnsi="Cambria" w:cs="Cambria"/>
            <w:i/>
          </w:rPr>
          <w:t>S</w:t>
        </w:r>
        <w:r>
          <w:rPr>
            <w:rFonts w:ascii="Cambria" w:eastAsia="Cambria" w:hAnsi="Cambria" w:cs="Cambria"/>
            <w:i/>
            <w:vertAlign w:val="subscript"/>
          </w:rPr>
          <w:t>k</w:t>
        </w:r>
        <w:proofErr w:type="spellEnd"/>
        <w:r>
          <w:rPr>
            <w:rFonts w:ascii="Cambria" w:eastAsia="Cambria" w:hAnsi="Cambria" w:cs="Cambria"/>
            <w:i/>
            <w:vertAlign w:val="subscript"/>
          </w:rPr>
          <w:t xml:space="preserve"> </w:t>
        </w:r>
        <w:r>
          <w:t xml:space="preserve">with accumulated demand </w:t>
        </w:r>
        <w:r>
          <w:rPr>
            <w:rFonts w:ascii="Cambria" w:eastAsia="Cambria" w:hAnsi="Cambria" w:cs="Cambria"/>
            <w:i/>
          </w:rPr>
          <w:t>d</w:t>
        </w:r>
        <w:r>
          <w:t>(</w:t>
        </w:r>
        <w:proofErr w:type="spellStart"/>
        <w:r>
          <w:rPr>
            <w:rFonts w:ascii="Cambria" w:eastAsia="Cambria" w:hAnsi="Cambria" w:cs="Cambria"/>
            <w:i/>
          </w:rPr>
          <w:t>S</w:t>
        </w:r>
        <w:r>
          <w:rPr>
            <w:rFonts w:ascii="Cambria" w:eastAsia="Cambria" w:hAnsi="Cambria" w:cs="Cambria"/>
            <w:i/>
            <w:vertAlign w:val="subscript"/>
          </w:rPr>
          <w:t>k</w:t>
        </w:r>
        <w:proofErr w:type="spellEnd"/>
        <w:r>
          <w:t xml:space="preserve">) </w:t>
        </w:r>
        <w:r>
          <w:rPr>
            <w:rFonts w:ascii="Cambria" w:eastAsia="Cambria" w:hAnsi="Cambria" w:cs="Cambria"/>
          </w:rPr>
          <w:t xml:space="preserve">≤ </w:t>
        </w:r>
        <w:r>
          <w:rPr>
            <w:rFonts w:ascii="Cambria" w:eastAsia="Cambria" w:hAnsi="Cambria" w:cs="Cambria"/>
            <w:i/>
          </w:rPr>
          <w:t>Q</w:t>
        </w:r>
        <w:r>
          <w:t xml:space="preserve">, consider one object of size </w:t>
        </w:r>
        <w:r>
          <w:rPr>
            <w:rFonts w:ascii="Cambria" w:eastAsia="Cambria" w:hAnsi="Cambria" w:cs="Cambria"/>
            <w:i/>
          </w:rPr>
          <w:t>d</w:t>
        </w:r>
        <w:r>
          <w:t>(</w:t>
        </w:r>
        <w:proofErr w:type="spellStart"/>
        <w:r>
          <w:rPr>
            <w:rFonts w:ascii="Cambria" w:eastAsia="Cambria" w:hAnsi="Cambria" w:cs="Cambria"/>
            <w:i/>
          </w:rPr>
          <w:t>S</w:t>
        </w:r>
        <w:r>
          <w:rPr>
            <w:rFonts w:ascii="Cambria" w:eastAsia="Cambria" w:hAnsi="Cambria" w:cs="Cambria"/>
            <w:i/>
            <w:vertAlign w:val="subscript"/>
          </w:rPr>
          <w:t>k</w:t>
        </w:r>
        <w:proofErr w:type="spellEnd"/>
        <w:r>
          <w:t xml:space="preserve">). For each set </w:t>
        </w:r>
        <w:proofErr w:type="spellStart"/>
        <w:r>
          <w:rPr>
            <w:rFonts w:ascii="Cambria" w:eastAsia="Cambria" w:hAnsi="Cambria" w:cs="Cambria"/>
            <w:i/>
          </w:rPr>
          <w:t>S</w:t>
        </w:r>
        <w:r>
          <w:rPr>
            <w:rFonts w:ascii="Cambria" w:eastAsia="Cambria" w:hAnsi="Cambria" w:cs="Cambria"/>
            <w:i/>
            <w:vertAlign w:val="subscript"/>
          </w:rPr>
          <w:t>k</w:t>
        </w:r>
        <w:proofErr w:type="spellEnd"/>
        <w:r>
          <w:rPr>
            <w:rFonts w:ascii="Cambria" w:eastAsia="Cambria" w:hAnsi="Cambria" w:cs="Cambria"/>
            <w:i/>
            <w:vertAlign w:val="subscript"/>
          </w:rPr>
          <w:t xml:space="preserve"> </w:t>
        </w:r>
        <w:r>
          <w:t xml:space="preserve">with accumulated demand </w:t>
        </w:r>
        <w:r>
          <w:rPr>
            <w:rFonts w:ascii="Cambria" w:eastAsia="Cambria" w:hAnsi="Cambria" w:cs="Cambria"/>
            <w:i/>
          </w:rPr>
          <w:t>d</w:t>
        </w:r>
        <w:r>
          <w:t>(</w:t>
        </w:r>
        <w:proofErr w:type="spellStart"/>
        <w:r>
          <w:rPr>
            <w:rFonts w:ascii="Cambria" w:eastAsia="Cambria" w:hAnsi="Cambria" w:cs="Cambria"/>
            <w:i/>
          </w:rPr>
          <w:t>S</w:t>
        </w:r>
        <w:r>
          <w:rPr>
            <w:rFonts w:ascii="Cambria" w:eastAsia="Cambria" w:hAnsi="Cambria" w:cs="Cambria"/>
            <w:i/>
            <w:vertAlign w:val="subscript"/>
          </w:rPr>
          <w:t>k</w:t>
        </w:r>
        <w:proofErr w:type="spellEnd"/>
        <w:r>
          <w:t xml:space="preserve">) </w:t>
        </w:r>
        <w:r>
          <w:rPr>
            <w:rFonts w:ascii="Cambria" w:eastAsia="Cambria" w:hAnsi="Cambria" w:cs="Cambria"/>
          </w:rPr>
          <w:t xml:space="preserve">≥ </w:t>
        </w:r>
        <w:r>
          <w:rPr>
            <w:rFonts w:ascii="Cambria" w:eastAsia="Cambria" w:hAnsi="Cambria" w:cs="Cambria"/>
            <w:i/>
          </w:rPr>
          <w:t xml:space="preserve">Q </w:t>
        </w:r>
        <w:r>
          <w:t xml:space="preserve">consider </w:t>
        </w:r>
        <w:proofErr w:type="spellStart"/>
        <w:r>
          <w:rPr>
            <w:rFonts w:ascii="Cambria" w:eastAsia="Cambria" w:hAnsi="Cambria" w:cs="Cambria"/>
            <w:i/>
          </w:rPr>
          <w:t>n</w:t>
        </w:r>
        <w:r>
          <w:rPr>
            <w:rFonts w:ascii="Cambria" w:eastAsia="Cambria" w:hAnsi="Cambria" w:cs="Cambria"/>
            <w:i/>
            <w:vertAlign w:val="subscript"/>
          </w:rPr>
          <w:t>k</w:t>
        </w:r>
        <w:proofErr w:type="spellEnd"/>
        <w:r>
          <w:rPr>
            <w:rFonts w:ascii="Cambria" w:eastAsia="Cambria" w:hAnsi="Cambria" w:cs="Cambria"/>
            <w:i/>
            <w:vertAlign w:val="subscript"/>
          </w:rPr>
          <w:t xml:space="preserve"> </w:t>
        </w:r>
        <w:r>
          <w:t xml:space="preserve">= </w:t>
        </w:r>
        <w:r>
          <w:rPr>
            <w:rFonts w:ascii="Cambria" w:eastAsia="Cambria" w:hAnsi="Cambria" w:cs="Cambria"/>
          </w:rPr>
          <w:t>⌊</w:t>
        </w:r>
        <w:r>
          <w:rPr>
            <w:rFonts w:ascii="Cambria" w:eastAsia="Cambria" w:hAnsi="Cambria" w:cs="Cambria"/>
            <w:i/>
          </w:rPr>
          <w:t>d</w:t>
        </w:r>
        <w:r>
          <w:t>(</w:t>
        </w:r>
        <w:proofErr w:type="spellStart"/>
        <w:r>
          <w:rPr>
            <w:rFonts w:ascii="Cambria" w:eastAsia="Cambria" w:hAnsi="Cambria" w:cs="Cambria"/>
            <w:i/>
          </w:rPr>
          <w:t>S</w:t>
        </w:r>
        <w:r>
          <w:rPr>
            <w:rFonts w:ascii="Cambria" w:eastAsia="Cambria" w:hAnsi="Cambria" w:cs="Cambria"/>
            <w:i/>
            <w:vertAlign w:val="subscript"/>
          </w:rPr>
          <w:t>k</w:t>
        </w:r>
        <w:proofErr w:type="spellEnd"/>
        <w:r>
          <w:t>)</w:t>
        </w:r>
        <w:r>
          <w:rPr>
            <w:rFonts w:ascii="Cambria" w:eastAsia="Cambria" w:hAnsi="Cambria" w:cs="Cambria"/>
            <w:i/>
          </w:rPr>
          <w:t>/Q</w:t>
        </w:r>
        <w:r>
          <w:rPr>
            <w:rFonts w:ascii="Cambria" w:eastAsia="Cambria" w:hAnsi="Cambria" w:cs="Cambria"/>
          </w:rPr>
          <w:t xml:space="preserve">⌋ </w:t>
        </w:r>
        <w:r>
          <w:t xml:space="preserve">objects of size </w:t>
        </w:r>
        <w:r>
          <w:rPr>
            <w:rFonts w:ascii="Cambria" w:eastAsia="Cambria" w:hAnsi="Cambria" w:cs="Cambria"/>
            <w:i/>
          </w:rPr>
          <w:t>Q</w:t>
        </w:r>
        <w:r>
          <w:t xml:space="preserve">, plus at most one object of size </w:t>
        </w:r>
        <w:r>
          <w:rPr>
            <w:rFonts w:ascii="Cambria" w:eastAsia="Cambria" w:hAnsi="Cambria" w:cs="Cambria"/>
            <w:i/>
          </w:rPr>
          <w:t>d</w:t>
        </w:r>
        <w:r>
          <w:t>(</w:t>
        </w:r>
        <w:r>
          <w:rPr>
            <w:rFonts w:ascii="Cambria" w:eastAsia="Cambria" w:hAnsi="Cambria" w:cs="Cambria"/>
            <w:i/>
          </w:rPr>
          <w:t>S</w:t>
        </w:r>
        <w:r>
          <w:t>)</w:t>
        </w:r>
        <w:r>
          <w:rPr>
            <w:rFonts w:ascii="Cambria" w:eastAsia="Cambria" w:hAnsi="Cambria" w:cs="Cambria"/>
          </w:rPr>
          <w:t>−</w:t>
        </w:r>
        <w:proofErr w:type="spellStart"/>
        <w:r>
          <w:rPr>
            <w:rFonts w:ascii="Cambria" w:eastAsia="Cambria" w:hAnsi="Cambria" w:cs="Cambria"/>
            <w:i/>
          </w:rPr>
          <w:t>Q</w:t>
        </w:r>
        <w:r>
          <w:rPr>
            <w:rFonts w:ascii="Cambria" w:eastAsia="Cambria" w:hAnsi="Cambria" w:cs="Cambria"/>
          </w:rPr>
          <w:t>×</w:t>
        </w:r>
        <w:r>
          <w:rPr>
            <w:rFonts w:ascii="Cambria" w:eastAsia="Cambria" w:hAnsi="Cambria" w:cs="Cambria"/>
            <w:i/>
          </w:rPr>
          <w:t>n</w:t>
        </w:r>
        <w:r>
          <w:rPr>
            <w:rFonts w:ascii="Cambria" w:eastAsia="Cambria" w:hAnsi="Cambria" w:cs="Cambria"/>
            <w:i/>
            <w:vertAlign w:val="subscript"/>
          </w:rPr>
          <w:t>k</w:t>
        </w:r>
        <w:proofErr w:type="spellEnd"/>
        <w:r>
          <w:rPr>
            <w:rFonts w:ascii="Cambria" w:eastAsia="Cambria" w:hAnsi="Cambria" w:cs="Cambria"/>
            <w:i/>
            <w:vertAlign w:val="subscript"/>
          </w:rPr>
          <w:t xml:space="preserve"> </w:t>
        </w:r>
        <w:r>
          <w:t xml:space="preserve">(this last object does not appear if </w:t>
        </w:r>
        <w:r>
          <w:rPr>
            <w:rFonts w:ascii="Cambria" w:eastAsia="Cambria" w:hAnsi="Cambria" w:cs="Cambria"/>
            <w:i/>
          </w:rPr>
          <w:t>d</w:t>
        </w:r>
        <w:r>
          <w:t>(</w:t>
        </w:r>
        <w:r>
          <w:rPr>
            <w:rFonts w:ascii="Cambria" w:eastAsia="Cambria" w:hAnsi="Cambria" w:cs="Cambria"/>
            <w:i/>
          </w:rPr>
          <w:t>S</w:t>
        </w:r>
        <w:r>
          <w:t xml:space="preserve">) divides </w:t>
        </w:r>
        <w:r>
          <w:rPr>
            <w:rFonts w:ascii="Cambria" w:eastAsia="Cambria" w:hAnsi="Cambria" w:cs="Cambria"/>
            <w:i/>
          </w:rPr>
          <w:t>Q</w:t>
        </w:r>
        <w:r>
          <w:t xml:space="preserve">). Set the bins to have capacity </w:t>
        </w:r>
        <w:r>
          <w:rPr>
            <w:rFonts w:ascii="Cambria" w:eastAsia="Cambria" w:hAnsi="Cambria" w:cs="Cambria"/>
            <w:i/>
          </w:rPr>
          <w:t>Q</w:t>
        </w:r>
        <w:r>
          <w:t xml:space="preserve">. If </w:t>
        </w:r>
        <w:r>
          <w:rPr>
            <w:rFonts w:ascii="Cambria" w:eastAsia="Cambria" w:hAnsi="Cambria" w:cs="Cambria"/>
            <w:i/>
          </w:rPr>
          <w:t>r</w:t>
        </w:r>
        <w:r>
          <w:t>(</w:t>
        </w:r>
        <w:proofErr w:type="gramStart"/>
        <w:r>
          <w:rPr>
            <w:rFonts w:ascii="Cambria" w:eastAsia="Cambria" w:hAnsi="Cambria" w:cs="Cambria"/>
            <w:i/>
          </w:rPr>
          <w:t>S,</w:t>
        </w:r>
        <w:r>
          <w:t>(</w:t>
        </w:r>
        <w:proofErr w:type="spellStart"/>
        <w:proofErr w:type="gramEnd"/>
        <w:r>
          <w:rPr>
            <w:rFonts w:ascii="Cambria" w:eastAsia="Cambria" w:hAnsi="Cambria" w:cs="Cambria"/>
            <w:i/>
          </w:rPr>
          <w:t>S</w:t>
        </w:r>
        <w:r>
          <w:rPr>
            <w:rFonts w:ascii="Cambria" w:eastAsia="Cambria" w:hAnsi="Cambria" w:cs="Cambria"/>
            <w:i/>
            <w:vertAlign w:val="subscript"/>
          </w:rPr>
          <w:t>k</w:t>
        </w:r>
        <w:proofErr w:type="spellEnd"/>
        <w:r>
          <w:t>)</w:t>
        </w:r>
        <w:proofErr w:type="spellStart"/>
        <w:r>
          <w:rPr>
            <w:rFonts w:ascii="Cambria" w:eastAsia="Cambria" w:hAnsi="Cambria" w:cs="Cambria"/>
            <w:i/>
            <w:vertAlign w:val="subscript"/>
          </w:rPr>
          <w:t>k</w:t>
        </w:r>
        <w:r>
          <w:rPr>
            <w:rFonts w:ascii="Cambria" w:eastAsia="Cambria" w:hAnsi="Cambria" w:cs="Cambria"/>
            <w:vertAlign w:val="subscript"/>
          </w:rPr>
          <w:t>∈</w:t>
        </w:r>
        <w:r>
          <w:rPr>
            <w:rFonts w:ascii="Cambria" w:eastAsia="Cambria" w:hAnsi="Cambria" w:cs="Cambria"/>
            <w:i/>
            <w:vertAlign w:val="subscript"/>
          </w:rPr>
          <w:t>K</w:t>
        </w:r>
        <w:proofErr w:type="spellEnd"/>
        <w:r>
          <w:t xml:space="preserve">) </w:t>
        </w:r>
        <w:r>
          <w:rPr>
            <w:rFonts w:ascii="Cambria" w:eastAsia="Cambria" w:hAnsi="Cambria" w:cs="Cambria"/>
            <w:i/>
          </w:rPr>
          <w:t>&gt; r</w:t>
        </w:r>
        <w:r>
          <w:t>(</w:t>
        </w:r>
        <w:r>
          <w:rPr>
            <w:rFonts w:ascii="Cambria" w:eastAsia="Cambria" w:hAnsi="Cambria" w:cs="Cambria"/>
            <w:i/>
          </w:rPr>
          <w:t>S</w:t>
        </w:r>
        <w:r>
          <w:t>) then the following inequality is valid for the MDVRP:</w:t>
        </w:r>
      </w:ins>
    </w:p>
    <w:p w14:paraId="7F1B5B6D" w14:textId="77777777" w:rsidR="00322D6F" w:rsidRDefault="00322D6F" w:rsidP="00322D6F">
      <w:pPr>
        <w:tabs>
          <w:tab w:val="center" w:pos="4680"/>
          <w:tab w:val="right" w:pos="9362"/>
        </w:tabs>
        <w:spacing w:after="348"/>
        <w:rPr>
          <w:ins w:id="179" w:author="joseph kibira" w:date="2021-09-09T08:21:00Z"/>
        </w:rPr>
      </w:pPr>
      <w:ins w:id="180" w:author="joseph kibira" w:date="2021-09-09T08:21:00Z">
        <w:r>
          <w:rPr>
            <w:rFonts w:ascii="Calibri" w:eastAsia="Calibri" w:hAnsi="Calibri" w:cs="Calibri"/>
            <w:color w:val="000000"/>
          </w:rPr>
          <w:tab/>
        </w:r>
        <w:proofErr w:type="spellStart"/>
        <w:r>
          <w:rPr>
            <w:rFonts w:ascii="Cambria" w:eastAsia="Cambria" w:hAnsi="Cambria" w:cs="Cambria"/>
            <w:i/>
          </w:rPr>
          <w:t>ξ</w:t>
        </w:r>
        <w:r>
          <w:rPr>
            <w:rFonts w:ascii="Cambria" w:eastAsia="Cambria" w:hAnsi="Cambria" w:cs="Cambria"/>
            <w:i/>
            <w:vertAlign w:val="superscript"/>
          </w:rPr>
          <w:t>θ</w:t>
        </w:r>
        <w:proofErr w:type="spellEnd"/>
        <w:r>
          <w:t>(</w:t>
        </w:r>
        <w:r>
          <w:rPr>
            <w:rFonts w:ascii="Cambria" w:eastAsia="Cambria" w:hAnsi="Cambria" w:cs="Cambria"/>
            <w:i/>
          </w:rPr>
          <w:t>S</w:t>
        </w:r>
        <w:r>
          <w:t xml:space="preserve">) + </w:t>
        </w:r>
        <w:r>
          <w:rPr>
            <w:rFonts w:ascii="Cambria" w:eastAsia="Cambria" w:hAnsi="Cambria" w:cs="Cambria"/>
          </w:rPr>
          <w:t xml:space="preserve">X </w:t>
        </w:r>
        <w:proofErr w:type="spellStart"/>
        <w:proofErr w:type="gramStart"/>
        <w:r>
          <w:rPr>
            <w:rFonts w:ascii="Cambria" w:eastAsia="Cambria" w:hAnsi="Cambria" w:cs="Cambria"/>
            <w:i/>
          </w:rPr>
          <w:t>ξ</w:t>
        </w:r>
        <w:r>
          <w:rPr>
            <w:rFonts w:ascii="Cambria" w:eastAsia="Cambria" w:hAnsi="Cambria" w:cs="Cambria"/>
            <w:i/>
            <w:vertAlign w:val="superscript"/>
          </w:rPr>
          <w:t>θ</w:t>
        </w:r>
        <w:proofErr w:type="spellEnd"/>
        <w:r>
          <w:t>(</w:t>
        </w:r>
        <w:proofErr w:type="spellStart"/>
        <w:proofErr w:type="gramEnd"/>
        <w:r>
          <w:rPr>
            <w:rFonts w:ascii="Cambria" w:eastAsia="Cambria" w:hAnsi="Cambria" w:cs="Cambria"/>
            <w:i/>
          </w:rPr>
          <w:t>S</w:t>
        </w:r>
        <w:r>
          <w:rPr>
            <w:rFonts w:ascii="Cambria" w:eastAsia="Cambria" w:hAnsi="Cambria" w:cs="Cambria"/>
            <w:i/>
            <w:vertAlign w:val="subscript"/>
          </w:rPr>
          <w:t>k</w:t>
        </w:r>
        <w:proofErr w:type="spellEnd"/>
        <w:r>
          <w:t>) + 2</w:t>
        </w:r>
        <w:r>
          <w:rPr>
            <w:rFonts w:ascii="Cambria" w:eastAsia="Cambria" w:hAnsi="Cambria" w:cs="Cambria"/>
          </w:rPr>
          <w:t>XX</w:t>
        </w:r>
        <w:r>
          <w:rPr>
            <w:rFonts w:ascii="Cambria" w:eastAsia="Cambria" w:hAnsi="Cambria" w:cs="Cambria"/>
            <w:i/>
          </w:rPr>
          <w:t>y</w:t>
        </w:r>
        <w:r>
          <w:rPr>
            <w:rFonts w:ascii="Cambria" w:eastAsia="Cambria" w:hAnsi="Cambria" w:cs="Cambria"/>
            <w:i/>
            <w:vertAlign w:val="subscript"/>
          </w:rPr>
          <w:t xml:space="preserve">ij </w:t>
        </w:r>
        <w:r>
          <w:rPr>
            <w:rFonts w:ascii="Cambria" w:eastAsia="Cambria" w:hAnsi="Cambria" w:cs="Cambria"/>
          </w:rPr>
          <w:t xml:space="preserve">≥ X </w:t>
        </w:r>
        <w:r>
          <w:rPr>
            <w:rFonts w:ascii="Cambria" w:eastAsia="Cambria" w:hAnsi="Cambria" w:cs="Cambria"/>
            <w:i/>
          </w:rPr>
          <w:t>r</w:t>
        </w:r>
        <w:r>
          <w:t>(</w:t>
        </w:r>
        <w:proofErr w:type="spellStart"/>
        <w:r>
          <w:rPr>
            <w:rFonts w:ascii="Cambria" w:eastAsia="Cambria" w:hAnsi="Cambria" w:cs="Cambria"/>
            <w:i/>
          </w:rPr>
          <w:t>S</w:t>
        </w:r>
        <w:r>
          <w:rPr>
            <w:rFonts w:ascii="Cambria" w:eastAsia="Cambria" w:hAnsi="Cambria" w:cs="Cambria"/>
            <w:i/>
            <w:vertAlign w:val="subscript"/>
          </w:rPr>
          <w:t>k</w:t>
        </w:r>
        <w:proofErr w:type="spellEnd"/>
        <w:r>
          <w:t xml:space="preserve">) + </w:t>
        </w:r>
        <w:r>
          <w:rPr>
            <w:rFonts w:ascii="Cambria" w:eastAsia="Cambria" w:hAnsi="Cambria" w:cs="Cambria"/>
            <w:i/>
          </w:rPr>
          <w:t>r</w:t>
        </w:r>
        <w:r>
          <w:t>(</w:t>
        </w:r>
        <w:r>
          <w:rPr>
            <w:rFonts w:ascii="Cambria" w:eastAsia="Cambria" w:hAnsi="Cambria" w:cs="Cambria"/>
            <w:i/>
          </w:rPr>
          <w:t>S,</w:t>
        </w:r>
        <w:r>
          <w:t>(</w:t>
        </w:r>
        <w:proofErr w:type="spellStart"/>
        <w:r>
          <w:rPr>
            <w:rFonts w:ascii="Cambria" w:eastAsia="Cambria" w:hAnsi="Cambria" w:cs="Cambria"/>
            <w:i/>
          </w:rPr>
          <w:t>S</w:t>
        </w:r>
        <w:r>
          <w:rPr>
            <w:rFonts w:ascii="Cambria" w:eastAsia="Cambria" w:hAnsi="Cambria" w:cs="Cambria"/>
            <w:i/>
            <w:vertAlign w:val="subscript"/>
          </w:rPr>
          <w:t>k</w:t>
        </w:r>
        <w:proofErr w:type="spellEnd"/>
        <w:r>
          <w:t>)</w:t>
        </w:r>
        <w:proofErr w:type="spellStart"/>
        <w:r>
          <w:rPr>
            <w:rFonts w:ascii="Cambria" w:eastAsia="Cambria" w:hAnsi="Cambria" w:cs="Cambria"/>
            <w:i/>
            <w:vertAlign w:val="subscript"/>
          </w:rPr>
          <w:t>k</w:t>
        </w:r>
        <w:r>
          <w:rPr>
            <w:rFonts w:ascii="Cambria" w:eastAsia="Cambria" w:hAnsi="Cambria" w:cs="Cambria"/>
            <w:vertAlign w:val="subscript"/>
          </w:rPr>
          <w:t>∈</w:t>
        </w:r>
        <w:r>
          <w:rPr>
            <w:rFonts w:ascii="Cambria" w:eastAsia="Cambria" w:hAnsi="Cambria" w:cs="Cambria"/>
            <w:i/>
            <w:vertAlign w:val="subscript"/>
          </w:rPr>
          <w:t>K</w:t>
        </w:r>
        <w:proofErr w:type="spellEnd"/>
        <w:r>
          <w:t>)</w:t>
        </w:r>
        <w:r>
          <w:tab/>
          <w:t>(16)</w:t>
        </w:r>
      </w:ins>
    </w:p>
    <w:p w14:paraId="578F5B22" w14:textId="77777777" w:rsidR="00322D6F" w:rsidRDefault="00322D6F" w:rsidP="00322D6F">
      <w:pPr>
        <w:tabs>
          <w:tab w:val="center" w:pos="2572"/>
          <w:tab w:val="center" w:pos="4240"/>
          <w:tab w:val="center" w:pos="5402"/>
        </w:tabs>
        <w:spacing w:after="179"/>
        <w:rPr>
          <w:ins w:id="181" w:author="joseph kibira" w:date="2021-09-09T08:21:00Z"/>
        </w:rPr>
      </w:pPr>
      <w:ins w:id="182" w:author="joseph kibira" w:date="2021-09-09T08:21:00Z">
        <w:r>
          <w:rPr>
            <w:rFonts w:ascii="Calibri" w:eastAsia="Calibri" w:hAnsi="Calibri" w:cs="Calibri"/>
            <w:color w:val="000000"/>
          </w:rPr>
          <w:tab/>
        </w:r>
        <w:proofErr w:type="spellStart"/>
        <w:r>
          <w:rPr>
            <w:rFonts w:ascii="Cambria" w:eastAsia="Cambria" w:hAnsi="Cambria" w:cs="Cambria"/>
            <w:i/>
            <w:sz w:val="16"/>
          </w:rPr>
          <w:t>k</w:t>
        </w:r>
        <w:r>
          <w:rPr>
            <w:rFonts w:ascii="Cambria" w:eastAsia="Cambria" w:hAnsi="Cambria" w:cs="Cambria"/>
            <w:sz w:val="16"/>
          </w:rPr>
          <w:t>∈</w:t>
        </w:r>
        <w:r>
          <w:rPr>
            <w:rFonts w:ascii="Cambria" w:eastAsia="Cambria" w:hAnsi="Cambria" w:cs="Cambria"/>
            <w:i/>
            <w:sz w:val="16"/>
          </w:rPr>
          <w:t>K</w:t>
        </w:r>
        <w:proofErr w:type="spellEnd"/>
        <w:r>
          <w:rPr>
            <w:rFonts w:ascii="Cambria" w:eastAsia="Cambria" w:hAnsi="Cambria" w:cs="Cambria"/>
            <w:i/>
            <w:sz w:val="16"/>
          </w:rPr>
          <w:tab/>
        </w:r>
        <w:proofErr w:type="spellStart"/>
        <w:r>
          <w:rPr>
            <w:rFonts w:ascii="Cambria" w:eastAsia="Cambria" w:hAnsi="Cambria" w:cs="Cambria"/>
            <w:i/>
            <w:sz w:val="16"/>
          </w:rPr>
          <w:t>i</w:t>
        </w:r>
        <w:r>
          <w:rPr>
            <w:rFonts w:ascii="Cambria" w:eastAsia="Cambria" w:hAnsi="Cambria" w:cs="Cambria"/>
            <w:sz w:val="16"/>
          </w:rPr>
          <w:t>∈D</w:t>
        </w:r>
        <w:proofErr w:type="spellEnd"/>
        <w:r>
          <w:rPr>
            <w:rFonts w:ascii="Cambria" w:eastAsia="Cambria" w:hAnsi="Cambria" w:cs="Cambria"/>
            <w:sz w:val="16"/>
          </w:rPr>
          <w:t xml:space="preserve"> </w:t>
        </w:r>
        <w:proofErr w:type="spellStart"/>
        <w:r>
          <w:rPr>
            <w:rFonts w:ascii="Cambria" w:eastAsia="Cambria" w:hAnsi="Cambria" w:cs="Cambria"/>
            <w:i/>
            <w:sz w:val="16"/>
          </w:rPr>
          <w:t>j</w:t>
        </w:r>
        <w:r>
          <w:rPr>
            <w:rFonts w:ascii="Cambria" w:eastAsia="Cambria" w:hAnsi="Cambria" w:cs="Cambria"/>
            <w:sz w:val="16"/>
          </w:rPr>
          <w:t>∈</w:t>
        </w:r>
        <w:r>
          <w:rPr>
            <w:rFonts w:ascii="Cambria" w:eastAsia="Cambria" w:hAnsi="Cambria" w:cs="Cambria"/>
            <w:i/>
            <w:sz w:val="16"/>
          </w:rPr>
          <w:t>S</w:t>
        </w:r>
        <w:proofErr w:type="spellEnd"/>
        <w:r>
          <w:rPr>
            <w:rFonts w:ascii="Cambria" w:eastAsia="Cambria" w:hAnsi="Cambria" w:cs="Cambria"/>
            <w:i/>
            <w:sz w:val="16"/>
          </w:rPr>
          <w:tab/>
        </w:r>
        <w:proofErr w:type="spellStart"/>
        <w:r>
          <w:rPr>
            <w:rFonts w:ascii="Cambria" w:eastAsia="Cambria" w:hAnsi="Cambria" w:cs="Cambria"/>
            <w:i/>
            <w:sz w:val="16"/>
          </w:rPr>
          <w:t>k</w:t>
        </w:r>
        <w:r>
          <w:rPr>
            <w:rFonts w:ascii="Cambria" w:eastAsia="Cambria" w:hAnsi="Cambria" w:cs="Cambria"/>
            <w:sz w:val="16"/>
          </w:rPr>
          <w:t>∈</w:t>
        </w:r>
        <w:r>
          <w:rPr>
            <w:rFonts w:ascii="Cambria" w:eastAsia="Cambria" w:hAnsi="Cambria" w:cs="Cambria"/>
            <w:i/>
            <w:sz w:val="16"/>
          </w:rPr>
          <w:t>K</w:t>
        </w:r>
        <w:proofErr w:type="spellEnd"/>
      </w:ins>
    </w:p>
    <w:p w14:paraId="31A80EFB" w14:textId="77777777" w:rsidR="00322D6F" w:rsidRDefault="00322D6F" w:rsidP="00322D6F">
      <w:pPr>
        <w:spacing w:after="397"/>
        <w:ind w:left="-15" w:firstLine="350"/>
        <w:rPr>
          <w:ins w:id="183" w:author="joseph kibira" w:date="2021-09-09T08:21:00Z"/>
        </w:rPr>
      </w:pPr>
      <w:ins w:id="184" w:author="joseph kibira" w:date="2021-09-09T08:21:00Z">
        <w:r>
          <w:lastRenderedPageBreak/>
          <w:t xml:space="preserve">Again, the addition of a SFCI requires a modification of the labeling algorithm during the recursion of the dynamic programming. Indeed, </w:t>
        </w:r>
        <w:r>
          <w:rPr>
            <w:rFonts w:ascii="Cambria" w:eastAsia="Cambria" w:hAnsi="Cambria" w:cs="Cambria"/>
          </w:rPr>
          <w:t>|</w:t>
        </w:r>
        <w:r>
          <w:rPr>
            <w:rFonts w:ascii="Cambria" w:eastAsia="Cambria" w:hAnsi="Cambria" w:cs="Cambria"/>
            <w:i/>
          </w:rPr>
          <w:t>K</w:t>
        </w:r>
        <w:r>
          <w:rPr>
            <w:rFonts w:ascii="Cambria" w:eastAsia="Cambria" w:hAnsi="Cambria" w:cs="Cambria"/>
          </w:rPr>
          <w:t>|</w:t>
        </w:r>
        <w:r>
          <w:t>+ 1 additional resources are needed to properly handle the dual variable associated to a such constraint.</w:t>
        </w:r>
      </w:ins>
    </w:p>
    <w:p w14:paraId="17536EAE" w14:textId="77777777" w:rsidR="00322D6F" w:rsidRDefault="00322D6F" w:rsidP="00322D6F">
      <w:pPr>
        <w:pStyle w:val="Heading2"/>
        <w:ind w:left="719" w:hanging="734"/>
        <w:rPr>
          <w:ins w:id="185" w:author="joseph kibira" w:date="2021-09-09T08:21:00Z"/>
        </w:rPr>
      </w:pPr>
      <w:ins w:id="186" w:author="joseph kibira" w:date="2021-09-09T08:21:00Z">
        <w:r>
          <w:t>Subset-row inequalities</w:t>
        </w:r>
      </w:ins>
    </w:p>
    <w:p w14:paraId="76C9C53A" w14:textId="77777777" w:rsidR="00322D6F" w:rsidRDefault="00322D6F" w:rsidP="00322D6F">
      <w:pPr>
        <w:ind w:left="-5"/>
        <w:rPr>
          <w:ins w:id="187" w:author="joseph kibira" w:date="2021-09-09T08:21:00Z"/>
        </w:rPr>
      </w:pPr>
      <w:ins w:id="188" w:author="joseph kibira" w:date="2021-09-09T08:21:00Z">
        <w:r>
          <w:t xml:space="preserve">We consider two particular cases of subset-row inequalities [24]. Given a customer subset </w:t>
        </w:r>
        <w:r>
          <w:rPr>
            <w:rFonts w:ascii="Cambria" w:eastAsia="Cambria" w:hAnsi="Cambria" w:cs="Cambria"/>
            <w:i/>
          </w:rPr>
          <w:t xml:space="preserve">C </w:t>
        </w:r>
        <w:r>
          <w:t xml:space="preserve">of size </w:t>
        </w:r>
        <w:proofErr w:type="spellStart"/>
        <w:r>
          <w:rPr>
            <w:rFonts w:ascii="Cambria" w:eastAsia="Cambria" w:hAnsi="Cambria" w:cs="Cambria"/>
            <w:i/>
          </w:rPr>
          <w:t>n</w:t>
        </w:r>
        <w:proofErr w:type="spellEnd"/>
        <w:r>
          <w:rPr>
            <w:rFonts w:ascii="Cambria" w:eastAsia="Cambria" w:hAnsi="Cambria" w:cs="Cambria"/>
            <w:i/>
          </w:rPr>
          <w:t xml:space="preserve"> </w:t>
        </w:r>
        <w:r>
          <w:t xml:space="preserve">odd (we consider </w:t>
        </w:r>
        <w:r>
          <w:rPr>
            <w:rFonts w:ascii="Cambria" w:eastAsia="Cambria" w:hAnsi="Cambria" w:cs="Cambria"/>
            <w:i/>
          </w:rPr>
          <w:t xml:space="preserve">n </w:t>
        </w:r>
        <w:r>
          <w:t>= 3</w:t>
        </w:r>
        <w:r>
          <w:rPr>
            <w:rFonts w:ascii="Cambria" w:eastAsia="Cambria" w:hAnsi="Cambria" w:cs="Cambria"/>
            <w:i/>
          </w:rPr>
          <w:t>,</w:t>
        </w:r>
        <w:r>
          <w:t xml:space="preserve">5), for every route </w:t>
        </w:r>
        <w:r>
          <w:rPr>
            <w:rFonts w:ascii="Cambria" w:eastAsia="Cambria" w:hAnsi="Cambria" w:cs="Cambria"/>
            <w:i/>
          </w:rPr>
          <w:t xml:space="preserve">l </w:t>
        </w:r>
        <w:r>
          <w:rPr>
            <w:rFonts w:ascii="Cambria" w:eastAsia="Cambria" w:hAnsi="Cambria" w:cs="Cambria"/>
          </w:rPr>
          <w:t xml:space="preserve">∈ </w:t>
        </w:r>
        <w:r>
          <w:t xml:space="preserve">Ω we let </w:t>
        </w:r>
        <w:proofErr w:type="spellStart"/>
        <w:r>
          <w:rPr>
            <w:rFonts w:ascii="Cambria" w:eastAsia="Cambria" w:hAnsi="Cambria" w:cs="Cambria"/>
            <w:i/>
          </w:rPr>
          <w:t>n</w:t>
        </w:r>
        <w:r>
          <w:rPr>
            <w:rFonts w:ascii="Cambria" w:eastAsia="Cambria" w:hAnsi="Cambria" w:cs="Cambria"/>
            <w:i/>
            <w:vertAlign w:val="superscript"/>
          </w:rPr>
          <w:t>l</w:t>
        </w:r>
        <w:r>
          <w:rPr>
            <w:rFonts w:ascii="Cambria" w:eastAsia="Cambria" w:hAnsi="Cambria" w:cs="Cambria"/>
            <w:i/>
            <w:vertAlign w:val="subscript"/>
          </w:rPr>
          <w:t>C</w:t>
        </w:r>
        <w:proofErr w:type="spellEnd"/>
        <w:r>
          <w:rPr>
            <w:rFonts w:ascii="Cambria" w:eastAsia="Cambria" w:hAnsi="Cambria" w:cs="Cambria"/>
            <w:i/>
            <w:vertAlign w:val="subscript"/>
          </w:rPr>
          <w:t xml:space="preserve"> </w:t>
        </w:r>
        <w:r>
          <w:t xml:space="preserve">be the number of times that </w:t>
        </w:r>
        <w:r>
          <w:rPr>
            <w:rFonts w:ascii="Cambria" w:eastAsia="Cambria" w:hAnsi="Cambria" w:cs="Cambria"/>
            <w:i/>
          </w:rPr>
          <w:t xml:space="preserve">l </w:t>
        </w:r>
        <w:r>
          <w:t xml:space="preserve">visits the customers in </w:t>
        </w:r>
        <w:r>
          <w:rPr>
            <w:rFonts w:ascii="Cambria" w:eastAsia="Cambria" w:hAnsi="Cambria" w:cs="Cambria"/>
            <w:i/>
          </w:rPr>
          <w:t>C</w:t>
        </w:r>
        <w:r>
          <w:t>. The following inequality is a valid subset-row inequality for</w:t>
        </w:r>
      </w:ins>
    </w:p>
    <w:p w14:paraId="35A02EDE" w14:textId="77777777" w:rsidR="00322D6F" w:rsidRDefault="00322D6F" w:rsidP="00322D6F">
      <w:pPr>
        <w:spacing w:after="28"/>
        <w:ind w:left="-5"/>
        <w:rPr>
          <w:ins w:id="189" w:author="joseph kibira" w:date="2021-09-09T08:21:00Z"/>
        </w:rPr>
      </w:pPr>
      <w:ins w:id="190" w:author="joseph kibira" w:date="2021-09-09T08:21:00Z">
        <w:r>
          <w:t>MDVRP:</w:t>
        </w:r>
      </w:ins>
    </w:p>
    <w:p w14:paraId="5D32CA98" w14:textId="77777777" w:rsidR="00322D6F" w:rsidRDefault="00322D6F" w:rsidP="00322D6F">
      <w:pPr>
        <w:tabs>
          <w:tab w:val="center" w:pos="4680"/>
          <w:tab w:val="right" w:pos="9362"/>
        </w:tabs>
        <w:spacing w:after="356"/>
        <w:rPr>
          <w:ins w:id="191" w:author="joseph kibira" w:date="2021-09-09T08:21:00Z"/>
        </w:rPr>
      </w:pPr>
      <w:ins w:id="192" w:author="joseph kibira" w:date="2021-09-09T08:21:00Z">
        <w:r>
          <w:rPr>
            <w:rFonts w:ascii="Calibri" w:eastAsia="Calibri" w:hAnsi="Calibri" w:cs="Calibri"/>
            <w:color w:val="000000"/>
          </w:rPr>
          <w:tab/>
        </w:r>
        <w:proofErr w:type="spellStart"/>
        <w:r>
          <w:rPr>
            <w:rFonts w:ascii="Cambria" w:eastAsia="Cambria" w:hAnsi="Cambria" w:cs="Cambria"/>
          </w:rPr>
          <w:t>X⌊</w:t>
        </w:r>
        <w:r>
          <w:rPr>
            <w:rFonts w:ascii="Cambria" w:eastAsia="Cambria" w:hAnsi="Cambria" w:cs="Cambria"/>
            <w:i/>
          </w:rPr>
          <w:t>n</w:t>
        </w:r>
        <w:r>
          <w:rPr>
            <w:rFonts w:ascii="Cambria" w:eastAsia="Cambria" w:hAnsi="Cambria" w:cs="Cambria"/>
            <w:i/>
            <w:vertAlign w:val="superscript"/>
          </w:rPr>
          <w:t>l</w:t>
        </w:r>
        <w:r>
          <w:rPr>
            <w:rFonts w:ascii="Cambria" w:eastAsia="Cambria" w:hAnsi="Cambria" w:cs="Cambria"/>
            <w:i/>
            <w:vertAlign w:val="subscript"/>
          </w:rPr>
          <w:t>C</w:t>
        </w:r>
        <w:proofErr w:type="spellEnd"/>
        <w:r>
          <w:rPr>
            <w:rFonts w:ascii="Cambria" w:eastAsia="Cambria" w:hAnsi="Cambria" w:cs="Cambria"/>
            <w:i/>
          </w:rPr>
          <w:t>/</w:t>
        </w:r>
        <w:r>
          <w:t>2</w:t>
        </w:r>
        <w:r>
          <w:rPr>
            <w:rFonts w:ascii="Cambria" w:eastAsia="Cambria" w:hAnsi="Cambria" w:cs="Cambria"/>
          </w:rPr>
          <w:t>⌋</w:t>
        </w:r>
        <w:r>
          <w:rPr>
            <w:rFonts w:ascii="Cambria" w:eastAsia="Cambria" w:hAnsi="Cambria" w:cs="Cambria"/>
            <w:i/>
          </w:rPr>
          <w:t>θ</w:t>
        </w:r>
        <w:r>
          <w:rPr>
            <w:rFonts w:ascii="Cambria" w:eastAsia="Cambria" w:hAnsi="Cambria" w:cs="Cambria"/>
            <w:i/>
            <w:vertAlign w:val="subscript"/>
          </w:rPr>
          <w:t xml:space="preserve">l </w:t>
        </w:r>
        <w:r>
          <w:rPr>
            <w:rFonts w:ascii="Cambria" w:eastAsia="Cambria" w:hAnsi="Cambria" w:cs="Cambria"/>
          </w:rPr>
          <w:t>≤ ⌊</w:t>
        </w:r>
        <w:r>
          <w:rPr>
            <w:rFonts w:ascii="Cambria" w:eastAsia="Cambria" w:hAnsi="Cambria" w:cs="Cambria"/>
            <w:i/>
          </w:rPr>
          <w:t>n/</w:t>
        </w:r>
        <w:r>
          <w:t>2</w:t>
        </w:r>
        <w:r>
          <w:rPr>
            <w:rFonts w:ascii="Cambria" w:eastAsia="Cambria" w:hAnsi="Cambria" w:cs="Cambria"/>
          </w:rPr>
          <w:t>⌋</w:t>
        </w:r>
        <w:r>
          <w:rPr>
            <w:rFonts w:ascii="Cambria" w:eastAsia="Cambria" w:hAnsi="Cambria" w:cs="Cambria"/>
          </w:rPr>
          <w:tab/>
        </w:r>
        <w:r>
          <w:t>(17)</w:t>
        </w:r>
      </w:ins>
    </w:p>
    <w:p w14:paraId="00932228" w14:textId="77777777" w:rsidR="00322D6F" w:rsidRDefault="00322D6F" w:rsidP="00322D6F">
      <w:pPr>
        <w:spacing w:after="121"/>
        <w:ind w:left="3644"/>
        <w:rPr>
          <w:ins w:id="193" w:author="joseph kibira" w:date="2021-09-09T08:21:00Z"/>
        </w:rPr>
      </w:pPr>
      <w:ins w:id="194" w:author="joseph kibira" w:date="2021-09-09T08:21:00Z">
        <w:r>
          <w:rPr>
            <w:rFonts w:ascii="Cambria" w:eastAsia="Cambria" w:hAnsi="Cambria" w:cs="Cambria"/>
            <w:i/>
            <w:sz w:val="16"/>
          </w:rPr>
          <w:t>l</w:t>
        </w:r>
        <w:r>
          <w:rPr>
            <w:rFonts w:ascii="Cambria" w:eastAsia="Cambria" w:hAnsi="Cambria" w:cs="Cambria"/>
            <w:sz w:val="16"/>
          </w:rPr>
          <w:t>∈Ω</w:t>
        </w:r>
      </w:ins>
    </w:p>
    <w:p w14:paraId="27921274" w14:textId="77777777" w:rsidR="00322D6F" w:rsidRDefault="00322D6F" w:rsidP="00322D6F">
      <w:pPr>
        <w:ind w:left="-15" w:firstLine="350"/>
        <w:rPr>
          <w:ins w:id="195" w:author="joseph kibira" w:date="2021-09-09T08:21:00Z"/>
        </w:rPr>
      </w:pPr>
      <w:ins w:id="196" w:author="joseph kibira" w:date="2021-09-09T08:21:00Z">
        <w:r>
          <w:t>The addition of a subset-row inequality of this form again forces the addition of an additional resource in the dynamic programming recursion.</w:t>
        </w:r>
      </w:ins>
    </w:p>
    <w:p w14:paraId="29DAAF47" w14:textId="77777777" w:rsidR="00322D6F" w:rsidRDefault="00322D6F" w:rsidP="00322D6F">
      <w:pPr>
        <w:pStyle w:val="Heading2"/>
        <w:ind w:left="719" w:hanging="734"/>
        <w:rPr>
          <w:ins w:id="197" w:author="joseph kibira" w:date="2021-09-09T08:21:00Z"/>
        </w:rPr>
      </w:pPr>
      <w:ins w:id="198" w:author="joseph kibira" w:date="2021-09-09T08:21:00Z">
        <w:r>
          <w:t>Separation algorithms</w:t>
        </w:r>
      </w:ins>
    </w:p>
    <w:p w14:paraId="4583128B" w14:textId="77777777" w:rsidR="00322D6F" w:rsidRDefault="00322D6F" w:rsidP="00322D6F">
      <w:pPr>
        <w:spacing w:after="518"/>
        <w:ind w:left="-5"/>
        <w:rPr>
          <w:ins w:id="199" w:author="joseph kibira" w:date="2021-09-09T08:21:00Z"/>
        </w:rPr>
      </w:pPr>
      <w:ins w:id="200" w:author="joseph kibira" w:date="2021-09-09T08:21:00Z">
        <w:r>
          <w:t xml:space="preserve">For the weak constraints, we make use of the separation routines introduced in </w:t>
        </w:r>
        <w:proofErr w:type="spellStart"/>
        <w:r>
          <w:t>Lysgaard</w:t>
        </w:r>
        <w:proofErr w:type="spellEnd"/>
        <w:r>
          <w:t xml:space="preserve"> et al. [28] and </w:t>
        </w:r>
        <w:proofErr w:type="spellStart"/>
        <w:r>
          <w:t>Contardo</w:t>
        </w:r>
        <w:proofErr w:type="spellEnd"/>
        <w:r>
          <w:t xml:space="preserve"> et al. [12]. For the strong constraints, we use the same strategy as in </w:t>
        </w:r>
        <w:proofErr w:type="spellStart"/>
        <w:r>
          <w:t>Contardo</w:t>
        </w:r>
        <w:proofErr w:type="spellEnd"/>
        <w:r>
          <w:t xml:space="preserve"> et al. [13]. Constraints SDC and </w:t>
        </w:r>
        <w:r>
          <w:rPr>
            <w:rFonts w:ascii="Cambria" w:eastAsia="Cambria" w:hAnsi="Cambria" w:cs="Cambria"/>
            <w:i/>
          </w:rPr>
          <w:t>k</w:t>
        </w:r>
        <w:r>
          <w:t xml:space="preserve">-CEC are polynomial in number and can be easily separated by simple inspection. To find violated constraints </w:t>
        </w:r>
        <w:r>
          <w:rPr>
            <w:rFonts w:ascii="Cambria" w:eastAsia="Cambria" w:hAnsi="Cambria" w:cs="Cambria"/>
            <w:i/>
          </w:rPr>
          <w:t>y</w:t>
        </w:r>
        <w:r>
          <w:t xml:space="preserve">-SCC and SFCI, we verify for each weak constraint </w:t>
        </w:r>
        <w:r>
          <w:rPr>
            <w:rFonts w:ascii="Cambria" w:eastAsia="Cambria" w:hAnsi="Cambria" w:cs="Cambria"/>
            <w:i/>
          </w:rPr>
          <w:t>y</w:t>
        </w:r>
        <w:r>
          <w:t xml:space="preserve">-CC and FCI, if the strong version of such inequality is violated, and add it to the problem. Finally, for constraints SRI, we do the following. For </w:t>
        </w:r>
        <w:r>
          <w:rPr>
            <w:rFonts w:ascii="Cambria" w:eastAsia="Cambria" w:hAnsi="Cambria" w:cs="Cambria"/>
            <w:i/>
          </w:rPr>
          <w:t xml:space="preserve">n </w:t>
        </w:r>
        <w:r>
          <w:t>= 3, we check for every triplet (</w:t>
        </w:r>
        <w:proofErr w:type="spellStart"/>
        <w:proofErr w:type="gramStart"/>
        <w:r>
          <w:rPr>
            <w:rFonts w:ascii="Cambria" w:eastAsia="Cambria" w:hAnsi="Cambria" w:cs="Cambria"/>
            <w:i/>
          </w:rPr>
          <w:t>i,j</w:t>
        </w:r>
        <w:proofErr w:type="gramEnd"/>
        <w:r>
          <w:rPr>
            <w:rFonts w:ascii="Cambria" w:eastAsia="Cambria" w:hAnsi="Cambria" w:cs="Cambria"/>
            <w:i/>
          </w:rPr>
          <w:t>,k</w:t>
        </w:r>
        <w:proofErr w:type="spellEnd"/>
        <w:r>
          <w:t xml:space="preserve">) with </w:t>
        </w:r>
        <w:proofErr w:type="spellStart"/>
        <w:r>
          <w:rPr>
            <w:rFonts w:ascii="Cambria" w:eastAsia="Cambria" w:hAnsi="Cambria" w:cs="Cambria"/>
            <w:i/>
          </w:rPr>
          <w:t>i</w:t>
        </w:r>
        <w:proofErr w:type="spellEnd"/>
        <w:r>
          <w:rPr>
            <w:rFonts w:ascii="Cambria" w:eastAsia="Cambria" w:hAnsi="Cambria" w:cs="Cambria"/>
            <w:i/>
          </w:rPr>
          <w:t xml:space="preserve"> &lt; j &lt; k </w:t>
        </w:r>
        <w:r>
          <w:t xml:space="preserve">if the corresponding SRI is violated and add it to the problem. For </w:t>
        </w:r>
        <w:r>
          <w:rPr>
            <w:rFonts w:ascii="Cambria" w:eastAsia="Cambria" w:hAnsi="Cambria" w:cs="Cambria"/>
            <w:i/>
          </w:rPr>
          <w:t xml:space="preserve">n </w:t>
        </w:r>
        <w:r>
          <w:t>= 5, this same procedure becomes impractical. Thus, we heuristically select the 30 customers with more appearances in the basic solutions of the current linear problem. We then consider all possible 5-tuples restricted to these 30 customers.</w:t>
        </w:r>
      </w:ins>
    </w:p>
    <w:p w14:paraId="4A2996B3" w14:textId="77777777" w:rsidR="00322D6F" w:rsidRDefault="00322D6F">
      <w:pPr>
        <w:rPr>
          <w:ins w:id="201" w:author="joseph kibira" w:date="2021-09-09T08:21:00Z"/>
        </w:rPr>
      </w:pPr>
    </w:p>
    <w:p w14:paraId="2ABF67E8" w14:textId="2CCED90C" w:rsidR="005C67E5" w:rsidRDefault="00322D6F">
      <w:pPr>
        <w:rPr>
          <w:ins w:id="202" w:author="joseph kibira" w:date="2021-09-09T08:18:00Z"/>
        </w:rPr>
      </w:pPr>
      <w:r>
        <w:t>CODE STRUCTURE</w:t>
      </w:r>
    </w:p>
    <w:p w14:paraId="188A9A8E" w14:textId="396A58E3" w:rsidR="00322D6F" w:rsidRDefault="00322D6F">
      <w:pPr>
        <w:rPr>
          <w:ins w:id="203" w:author="joseph kibira" w:date="2021-09-09T08:18:00Z"/>
        </w:rPr>
      </w:pPr>
    </w:p>
    <w:p w14:paraId="3FE0C0BA" w14:textId="77777777" w:rsidR="00322D6F" w:rsidRDefault="00322D6F"/>
    <w:p w14:paraId="02E18AC1" w14:textId="4E0BEBCA" w:rsidR="00322D6F" w:rsidRDefault="00322D6F">
      <w:r w:rsidRPr="00322D6F">
        <w:t>col-gen-vrptw</w:t>
      </w:r>
      <w:r>
        <w:t>.py</w:t>
      </w:r>
    </w:p>
    <w:p w14:paraId="2141F340"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from</w:t>
      </w:r>
      <w:r w:rsidRPr="00322D6F">
        <w:rPr>
          <w:rFonts w:ascii="Consolas" w:eastAsia="Times New Roman" w:hAnsi="Consolas" w:cs="Times New Roman"/>
          <w:color w:val="D4D4D4"/>
          <w:sz w:val="21"/>
          <w:szCs w:val="21"/>
        </w:rPr>
        <w:t> utilities </w:t>
      </w:r>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p>
    <w:p w14:paraId="7A1DB23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from</w:t>
      </w:r>
      <w:r w:rsidRPr="00322D6F">
        <w:rPr>
          <w:rFonts w:ascii="Consolas" w:eastAsia="Times New Roman" w:hAnsi="Consolas" w:cs="Times New Roman"/>
          <w:color w:val="D4D4D4"/>
          <w:sz w:val="21"/>
          <w:szCs w:val="21"/>
        </w:rPr>
        <w:t> optimization </w:t>
      </w:r>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p>
    <w:p w14:paraId="604BE61D"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from</w:t>
      </w:r>
      <w:r w:rsidRPr="00322D6F">
        <w:rPr>
          <w:rFonts w:ascii="Consolas" w:eastAsia="Times New Roman" w:hAnsi="Consolas" w:cs="Times New Roman"/>
          <w:color w:val="D4D4D4"/>
          <w:sz w:val="21"/>
          <w:szCs w:val="21"/>
        </w:rPr>
        <w:t> impact </w:t>
      </w:r>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initializePathsWithImpact</w:t>
      </w:r>
      <w:proofErr w:type="spellEnd"/>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computeRouteCost</w:t>
      </w:r>
      <w:proofErr w:type="spellEnd"/>
    </w:p>
    <w:p w14:paraId="5AC7CE76"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from</w:t>
      </w:r>
      <w:r w:rsidRPr="00322D6F">
        <w:rPr>
          <w:rFonts w:ascii="Consolas" w:eastAsia="Times New Roman" w:hAnsi="Consolas" w:cs="Times New Roman"/>
          <w:color w:val="D4D4D4"/>
          <w:sz w:val="21"/>
          <w:szCs w:val="21"/>
        </w:rPr>
        <w:t> time </w:t>
      </w:r>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process_time</w:t>
      </w:r>
      <w:proofErr w:type="spellEnd"/>
    </w:p>
    <w:p w14:paraId="3E485C3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os</w:t>
      </w:r>
      <w:proofErr w:type="spellEnd"/>
    </w:p>
    <w:p w14:paraId="79073BB1" w14:textId="77777777" w:rsidR="00322D6F" w:rsidRPr="00322D6F" w:rsidRDefault="00322D6F" w:rsidP="00322D6F">
      <w:pPr>
        <w:shd w:val="clear" w:color="auto" w:fill="1E1E1E"/>
        <w:spacing w:after="240" w:line="285" w:lineRule="atLeast"/>
        <w:rPr>
          <w:rFonts w:ascii="Consolas" w:eastAsia="Times New Roman" w:hAnsi="Consolas" w:cs="Times New Roman"/>
          <w:color w:val="D4D4D4"/>
          <w:sz w:val="21"/>
          <w:szCs w:val="21"/>
        </w:rPr>
      </w:pPr>
    </w:p>
    <w:p w14:paraId="2589E39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6A9955"/>
          <w:sz w:val="21"/>
          <w:szCs w:val="21"/>
        </w:rPr>
        <w:t>### TODOS ###</w:t>
      </w:r>
    </w:p>
    <w:p w14:paraId="35ED267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6A9955"/>
          <w:sz w:val="21"/>
          <w:szCs w:val="21"/>
        </w:rPr>
        <w:lastRenderedPageBreak/>
        <w:t># Create Timer to clean the code</w:t>
      </w:r>
    </w:p>
    <w:p w14:paraId="65E8B04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6A9955"/>
          <w:sz w:val="21"/>
          <w:szCs w:val="21"/>
        </w:rPr>
        <w:t># Move file writes of results in a dedicated function</w:t>
      </w:r>
    </w:p>
    <w:p w14:paraId="2ABFEEA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6A9955"/>
          <w:sz w:val="21"/>
          <w:szCs w:val="21"/>
        </w:rPr>
        <w:t># Take instance and customer number from CLI</w:t>
      </w:r>
    </w:p>
    <w:p w14:paraId="203392D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6A9955"/>
          <w:sz w:val="21"/>
          <w:szCs w:val="21"/>
        </w:rPr>
        <w:t># See if it is possible to extend master model each iteration instead of</w:t>
      </w:r>
    </w:p>
    <w:p w14:paraId="759482C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6A9955"/>
          <w:sz w:val="21"/>
          <w:szCs w:val="21"/>
        </w:rPr>
        <w:t>#   recreate it each time (</w:t>
      </w:r>
      <w:proofErr w:type="spellStart"/>
      <w:proofErr w:type="gramStart"/>
      <w:r w:rsidRPr="00322D6F">
        <w:rPr>
          <w:rFonts w:ascii="Consolas" w:eastAsia="Times New Roman" w:hAnsi="Consolas" w:cs="Times New Roman"/>
          <w:color w:val="6A9955"/>
          <w:sz w:val="21"/>
          <w:szCs w:val="21"/>
        </w:rPr>
        <w:t>model.addVar</w:t>
      </w:r>
      <w:proofErr w:type="spellEnd"/>
      <w:proofErr w:type="gramEnd"/>
      <w:r w:rsidRPr="00322D6F">
        <w:rPr>
          <w:rFonts w:ascii="Consolas" w:eastAsia="Times New Roman" w:hAnsi="Consolas" w:cs="Times New Roman"/>
          <w:color w:val="6A9955"/>
          <w:sz w:val="21"/>
          <w:szCs w:val="21"/>
        </w:rPr>
        <w:t>(..., *column = ...*))</w:t>
      </w:r>
    </w:p>
    <w:p w14:paraId="5D6A6CED"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6A9955"/>
          <w:sz w:val="21"/>
          <w:szCs w:val="21"/>
        </w:rPr>
        <w:t># Use numpy where possible (use np array for x, y, a, b, ... if possible)</w:t>
      </w:r>
    </w:p>
    <w:p w14:paraId="56E1AF8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6A9955"/>
          <w:sz w:val="21"/>
          <w:szCs w:val="21"/>
        </w:rPr>
        <w:t>#   -&gt; fun. </w:t>
      </w:r>
      <w:proofErr w:type="spellStart"/>
      <w:r w:rsidRPr="00322D6F">
        <w:rPr>
          <w:rFonts w:ascii="Consolas" w:eastAsia="Times New Roman" w:hAnsi="Consolas" w:cs="Times New Roman"/>
          <w:color w:val="6A9955"/>
          <w:sz w:val="21"/>
          <w:szCs w:val="21"/>
        </w:rPr>
        <w:t>readData</w:t>
      </w:r>
      <w:proofErr w:type="spellEnd"/>
    </w:p>
    <w:p w14:paraId="2B17389D"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6A9955"/>
          <w:sz w:val="21"/>
          <w:szCs w:val="21"/>
        </w:rPr>
        <w:t># Plot routes</w:t>
      </w:r>
    </w:p>
    <w:p w14:paraId="34E3BAD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6A9955"/>
          <w:sz w:val="21"/>
          <w:szCs w:val="21"/>
        </w:rPr>
        <w:t>######</w:t>
      </w:r>
    </w:p>
    <w:p w14:paraId="1F82F7B0" w14:textId="77777777" w:rsidR="00322D6F" w:rsidRPr="00322D6F" w:rsidRDefault="00322D6F" w:rsidP="00322D6F">
      <w:pPr>
        <w:shd w:val="clear" w:color="auto" w:fill="1E1E1E"/>
        <w:spacing w:after="240" w:line="285" w:lineRule="atLeast"/>
        <w:rPr>
          <w:rFonts w:ascii="Consolas" w:eastAsia="Times New Roman" w:hAnsi="Consolas" w:cs="Times New Roman"/>
          <w:color w:val="D4D4D4"/>
          <w:sz w:val="21"/>
          <w:szCs w:val="21"/>
        </w:rPr>
      </w:pPr>
    </w:p>
    <w:p w14:paraId="7E64D5E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__name__</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CE9178"/>
          <w:sz w:val="21"/>
          <w:szCs w:val="21"/>
        </w:rPr>
        <w:t>'__main__'</w:t>
      </w:r>
      <w:r w:rsidRPr="00322D6F">
        <w:rPr>
          <w:rFonts w:ascii="Consolas" w:eastAsia="Times New Roman" w:hAnsi="Consolas" w:cs="Times New Roman"/>
          <w:color w:val="D4D4D4"/>
          <w:sz w:val="21"/>
          <w:szCs w:val="21"/>
        </w:rPr>
        <w:t>:</w:t>
      </w:r>
    </w:p>
    <w:p w14:paraId="7D6EFD3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INSTANCE_NAME, INSTANCE_FILENAME, n = </w:t>
      </w:r>
      <w:proofErr w:type="spellStart"/>
      <w:proofErr w:type="gramStart"/>
      <w:r w:rsidRPr="00322D6F">
        <w:rPr>
          <w:rFonts w:ascii="Consolas" w:eastAsia="Times New Roman" w:hAnsi="Consolas" w:cs="Times New Roman"/>
          <w:color w:val="D4D4D4"/>
          <w:sz w:val="21"/>
          <w:szCs w:val="21"/>
        </w:rPr>
        <w:t>readInstanceN</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w:t>
      </w:r>
    </w:p>
    <w:p w14:paraId="25F63D5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729B27C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Read data from file and create distance matrix</w:t>
      </w:r>
    </w:p>
    <w:p w14:paraId="45514DC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Kdim</w:t>
      </w:r>
      <w:proofErr w:type="spellEnd"/>
      <w:r w:rsidRPr="00322D6F">
        <w:rPr>
          <w:rFonts w:ascii="Consolas" w:eastAsia="Times New Roman" w:hAnsi="Consolas" w:cs="Times New Roman"/>
          <w:color w:val="D4D4D4"/>
          <w:sz w:val="21"/>
          <w:szCs w:val="21"/>
        </w:rPr>
        <w:t>, Q, x, y, q, a, b = </w:t>
      </w:r>
      <w:proofErr w:type="spellStart"/>
      <w:proofErr w:type="gramStart"/>
      <w:r w:rsidRPr="00322D6F">
        <w:rPr>
          <w:rFonts w:ascii="Consolas" w:eastAsia="Times New Roman" w:hAnsi="Consolas" w:cs="Times New Roman"/>
          <w:color w:val="D4D4D4"/>
          <w:sz w:val="21"/>
          <w:szCs w:val="21"/>
        </w:rPr>
        <w:t>readData</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INSTANCE_FILENAME, n)</w:t>
      </w:r>
    </w:p>
    <w:p w14:paraId="5B22123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d = </w:t>
      </w:r>
      <w:proofErr w:type="spellStart"/>
      <w:proofErr w:type="gramStart"/>
      <w:r w:rsidRPr="00322D6F">
        <w:rPr>
          <w:rFonts w:ascii="Consolas" w:eastAsia="Times New Roman" w:hAnsi="Consolas" w:cs="Times New Roman"/>
          <w:color w:val="D4D4D4"/>
          <w:sz w:val="21"/>
          <w:szCs w:val="21"/>
        </w:rPr>
        <w:t>createDistanceMatrix</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x, y)</w:t>
      </w:r>
    </w:p>
    <w:p w14:paraId="45221EB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"Number of customers:"</w:t>
      </w:r>
      <w:r w:rsidRPr="00322D6F">
        <w:rPr>
          <w:rFonts w:ascii="Consolas" w:eastAsia="Times New Roman" w:hAnsi="Consolas" w:cs="Times New Roman"/>
          <w:color w:val="D4D4D4"/>
          <w:sz w:val="21"/>
          <w:szCs w:val="21"/>
        </w:rPr>
        <w:t>, n, </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7BA7D"/>
          <w:sz w:val="21"/>
          <w:szCs w:val="21"/>
        </w:rPr>
        <w:t>\n</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p>
    <w:p w14:paraId="49018F60"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"Start"</w:t>
      </w:r>
      <w:r w:rsidRPr="00322D6F">
        <w:rPr>
          <w:rFonts w:ascii="Consolas" w:eastAsia="Times New Roman" w:hAnsi="Consolas" w:cs="Times New Roman"/>
          <w:color w:val="D4D4D4"/>
          <w:sz w:val="21"/>
          <w:szCs w:val="21"/>
        </w:rPr>
        <w:t>)</w:t>
      </w:r>
    </w:p>
    <w:p w14:paraId="5BE62C7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start = </w:t>
      </w:r>
      <w:proofErr w:type="spellStart"/>
      <w:r w:rsidRPr="00322D6F">
        <w:rPr>
          <w:rFonts w:ascii="Consolas" w:eastAsia="Times New Roman" w:hAnsi="Consolas" w:cs="Times New Roman"/>
          <w:color w:val="D4D4D4"/>
          <w:sz w:val="21"/>
          <w:szCs w:val="21"/>
        </w:rPr>
        <w:t>process_</w:t>
      </w:r>
      <w:proofErr w:type="gramStart"/>
      <w:r w:rsidRPr="00322D6F">
        <w:rPr>
          <w:rFonts w:ascii="Consolas" w:eastAsia="Times New Roman" w:hAnsi="Consolas" w:cs="Times New Roman"/>
          <w:color w:val="D4D4D4"/>
          <w:sz w:val="21"/>
          <w:szCs w:val="21"/>
        </w:rPr>
        <w:t>time</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w:t>
      </w:r>
    </w:p>
    <w:p w14:paraId="2845B6B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157F554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Initialize routes with IMPACT heuristic and dummy paths</w:t>
      </w:r>
    </w:p>
    <w:p w14:paraId="50F6A97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impactSol</w:t>
      </w:r>
      <w:proofErr w:type="spellEnd"/>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4D4D4"/>
          <w:sz w:val="21"/>
          <w:szCs w:val="21"/>
        </w:rPr>
        <w:t>initializePathsWithImpact</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d, n, a, b, q, Q)</w:t>
      </w:r>
    </w:p>
    <w:p w14:paraId="21CFB73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routes = </w:t>
      </w:r>
      <w:proofErr w:type="spellStart"/>
      <w:proofErr w:type="gramStart"/>
      <w:r w:rsidRPr="00322D6F">
        <w:rPr>
          <w:rFonts w:ascii="Consolas" w:eastAsia="Times New Roman" w:hAnsi="Consolas" w:cs="Times New Roman"/>
          <w:color w:val="D4D4D4"/>
          <w:sz w:val="21"/>
          <w:szCs w:val="21"/>
        </w:rPr>
        <w:t>impactSol</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w:t>
      </w:r>
    </w:p>
    <w:p w14:paraId="38B5487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w:t>
      </w:r>
      <w:proofErr w:type="gramStart"/>
      <w:r w:rsidRPr="00322D6F">
        <w:rPr>
          <w:rFonts w:ascii="Consolas" w:eastAsia="Times New Roman" w:hAnsi="Consolas" w:cs="Times New Roman"/>
          <w:color w:val="6A9955"/>
          <w:sz w:val="21"/>
          <w:szCs w:val="21"/>
        </w:rPr>
        <w:t>print(</w:t>
      </w:r>
      <w:proofErr w:type="gramEnd"/>
      <w:r w:rsidRPr="00322D6F">
        <w:rPr>
          <w:rFonts w:ascii="Consolas" w:eastAsia="Times New Roman" w:hAnsi="Consolas" w:cs="Times New Roman"/>
          <w:color w:val="6A9955"/>
          <w:sz w:val="21"/>
          <w:szCs w:val="21"/>
        </w:rPr>
        <w:t>"Impact solution:", routes)</w:t>
      </w:r>
    </w:p>
    <w:p w14:paraId="1DA91A7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impactCost = </w:t>
      </w:r>
      <w:proofErr w:type="gramStart"/>
      <w:r w:rsidRPr="00322D6F">
        <w:rPr>
          <w:rFonts w:ascii="Consolas" w:eastAsia="Times New Roman" w:hAnsi="Consolas" w:cs="Times New Roman"/>
          <w:color w:val="DCDCAA"/>
          <w:sz w:val="21"/>
          <w:szCs w:val="21"/>
        </w:rPr>
        <w:t>sum</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[computeRouteCost(route, d)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route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routes])</w:t>
      </w:r>
    </w:p>
    <w:p w14:paraId="7B6984B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"Impact cost:"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impactCost</w:t>
      </w:r>
      <w:proofErr w:type="spellEnd"/>
      <w:r w:rsidRPr="00322D6F">
        <w:rPr>
          <w:rFonts w:ascii="Consolas" w:eastAsia="Times New Roman" w:hAnsi="Consolas" w:cs="Times New Roman"/>
          <w:color w:val="D4D4D4"/>
          <w:sz w:val="21"/>
          <w:szCs w:val="21"/>
        </w:rPr>
        <w:t>)</w:t>
      </w:r>
    </w:p>
    <w:p w14:paraId="1A159536"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A[</w:t>
      </w:r>
      <w:proofErr w:type="spellStart"/>
      <w:proofErr w:type="gramStart"/>
      <w:r w:rsidRPr="00322D6F">
        <w:rPr>
          <w:rFonts w:ascii="Consolas" w:eastAsia="Times New Roman" w:hAnsi="Consolas" w:cs="Times New Roman"/>
          <w:color w:val="6A9955"/>
          <w:sz w:val="21"/>
          <w:szCs w:val="21"/>
        </w:rPr>
        <w:t>i,p</w:t>
      </w:r>
      <w:proofErr w:type="spellEnd"/>
      <w:proofErr w:type="gramEnd"/>
      <w:r w:rsidRPr="00322D6F">
        <w:rPr>
          <w:rFonts w:ascii="Consolas" w:eastAsia="Times New Roman" w:hAnsi="Consolas" w:cs="Times New Roman"/>
          <w:color w:val="6A9955"/>
          <w:sz w:val="21"/>
          <w:szCs w:val="21"/>
        </w:rPr>
        <w:t>] = times that path p visits customer </w:t>
      </w:r>
      <w:proofErr w:type="spellStart"/>
      <w:r w:rsidRPr="00322D6F">
        <w:rPr>
          <w:rFonts w:ascii="Consolas" w:eastAsia="Times New Roman" w:hAnsi="Consolas" w:cs="Times New Roman"/>
          <w:color w:val="6A9955"/>
          <w:sz w:val="21"/>
          <w:szCs w:val="21"/>
        </w:rPr>
        <w:t>i</w:t>
      </w:r>
      <w:proofErr w:type="spellEnd"/>
    </w:p>
    <w:p w14:paraId="4909F09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A = </w:t>
      </w:r>
      <w:proofErr w:type="spellStart"/>
      <w:proofErr w:type="gramStart"/>
      <w:r w:rsidRPr="00322D6F">
        <w:rPr>
          <w:rFonts w:ascii="Consolas" w:eastAsia="Times New Roman" w:hAnsi="Consolas" w:cs="Times New Roman"/>
          <w:color w:val="D4D4D4"/>
          <w:sz w:val="21"/>
          <w:szCs w:val="21"/>
        </w:rPr>
        <w:t>np.zeros</w:t>
      </w:r>
      <w:proofErr w:type="spellEnd"/>
      <w:proofErr w:type="gramEnd"/>
      <w:r w:rsidRPr="00322D6F">
        <w:rPr>
          <w:rFonts w:ascii="Consolas" w:eastAsia="Times New Roman" w:hAnsi="Consolas" w:cs="Times New Roman"/>
          <w:color w:val="D4D4D4"/>
          <w:sz w:val="21"/>
          <w:szCs w:val="21"/>
        </w:rPr>
        <w:t>((n, </w:t>
      </w:r>
      <w:proofErr w:type="spellStart"/>
      <w:r w:rsidRPr="00322D6F">
        <w:rPr>
          <w:rFonts w:ascii="Consolas" w:eastAsia="Times New Roman" w:hAnsi="Consolas" w:cs="Times New Roman"/>
          <w:color w:val="DCDCAA"/>
          <w:sz w:val="21"/>
          <w:szCs w:val="21"/>
        </w:rPr>
        <w:t>len</w:t>
      </w:r>
      <w:proofErr w:type="spellEnd"/>
      <w:r w:rsidRPr="00322D6F">
        <w:rPr>
          <w:rFonts w:ascii="Consolas" w:eastAsia="Times New Roman" w:hAnsi="Consolas" w:cs="Times New Roman"/>
          <w:color w:val="D4D4D4"/>
          <w:sz w:val="21"/>
          <w:szCs w:val="21"/>
        </w:rPr>
        <w:t>(routes)))</w:t>
      </w:r>
    </w:p>
    <w:p w14:paraId="1D5F9EA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c = </w:t>
      </w:r>
      <w:proofErr w:type="spellStart"/>
      <w:proofErr w:type="gramStart"/>
      <w:r w:rsidRPr="00322D6F">
        <w:rPr>
          <w:rFonts w:ascii="Consolas" w:eastAsia="Times New Roman" w:hAnsi="Consolas" w:cs="Times New Roman"/>
          <w:color w:val="D4D4D4"/>
          <w:sz w:val="21"/>
          <w:szCs w:val="21"/>
        </w:rPr>
        <w:t>np.zeros</w:t>
      </w:r>
      <w:proofErr w:type="spellEnd"/>
      <w:proofErr w:type="gram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CDCAA"/>
          <w:sz w:val="21"/>
          <w:szCs w:val="21"/>
        </w:rPr>
        <w:t>len</w:t>
      </w:r>
      <w:proofErr w:type="spellEnd"/>
      <w:r w:rsidRPr="00322D6F">
        <w:rPr>
          <w:rFonts w:ascii="Consolas" w:eastAsia="Times New Roman" w:hAnsi="Consolas" w:cs="Times New Roman"/>
          <w:color w:val="D4D4D4"/>
          <w:sz w:val="21"/>
          <w:szCs w:val="21"/>
        </w:rPr>
        <w:t>(routes))   </w:t>
      </w:r>
      <w:r w:rsidRPr="00322D6F">
        <w:rPr>
          <w:rFonts w:ascii="Consolas" w:eastAsia="Times New Roman" w:hAnsi="Consolas" w:cs="Times New Roman"/>
          <w:color w:val="6A9955"/>
          <w:sz w:val="21"/>
          <w:szCs w:val="21"/>
        </w:rPr>
        <w:t># routes costs</w:t>
      </w:r>
    </w:p>
    <w:p w14:paraId="7855752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addRoutesToMaster</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routes, A, c, d)</w:t>
      </w:r>
    </w:p>
    <w:p w14:paraId="017C643D"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1C1E306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rc</w:t>
      </w:r>
      <w:proofErr w:type="spellEnd"/>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4D4D4"/>
          <w:sz w:val="21"/>
          <w:szCs w:val="21"/>
        </w:rPr>
        <w:t>np.zeros</w:t>
      </w:r>
      <w:proofErr w:type="spellEnd"/>
      <w:proofErr w:type="gramEnd"/>
      <w:r w:rsidRPr="00322D6F">
        <w:rPr>
          <w:rFonts w:ascii="Consolas" w:eastAsia="Times New Roman" w:hAnsi="Consolas" w:cs="Times New Roman"/>
          <w:color w:val="D4D4D4"/>
          <w:sz w:val="21"/>
          <w:szCs w:val="21"/>
        </w:rPr>
        <w:t>((n+</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,n+</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reduced costs</w:t>
      </w:r>
    </w:p>
    <w:p w14:paraId="4D34D59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CDCAA"/>
          <w:sz w:val="21"/>
          <w:szCs w:val="21"/>
        </w:rPr>
        <w:t>iter</w:t>
      </w:r>
      <w:proofErr w:type="spell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1</w:t>
      </w:r>
    </w:p>
    <w:p w14:paraId="7EF3AB5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6501B6F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while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True</w:t>
      </w:r>
      <w:r w:rsidRPr="00322D6F">
        <w:rPr>
          <w:rFonts w:ascii="Consolas" w:eastAsia="Times New Roman" w:hAnsi="Consolas" w:cs="Times New Roman"/>
          <w:color w:val="D4D4D4"/>
          <w:sz w:val="21"/>
          <w:szCs w:val="21"/>
        </w:rPr>
        <w:t>:</w:t>
      </w:r>
    </w:p>
    <w:p w14:paraId="0DD4498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w:t>
      </w:r>
      <w:proofErr w:type="spellStart"/>
      <w:r w:rsidRPr="00322D6F">
        <w:rPr>
          <w:rFonts w:ascii="Consolas" w:eastAsia="Times New Roman" w:hAnsi="Consolas" w:cs="Times New Roman"/>
          <w:color w:val="CE9178"/>
          <w:sz w:val="21"/>
          <w:szCs w:val="21"/>
        </w:rPr>
        <w:t>Iter</w:t>
      </w:r>
      <w:proofErr w:type="spellEnd"/>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CDCAA"/>
          <w:sz w:val="21"/>
          <w:szCs w:val="21"/>
        </w:rPr>
        <w:t>iter</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flush</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569CD6"/>
          <w:sz w:val="21"/>
          <w:szCs w:val="21"/>
        </w:rPr>
        <w:t>True</w:t>
      </w:r>
      <w:r w:rsidRPr="00322D6F">
        <w:rPr>
          <w:rFonts w:ascii="Consolas" w:eastAsia="Times New Roman" w:hAnsi="Consolas" w:cs="Times New Roman"/>
          <w:color w:val="D4D4D4"/>
          <w:sz w:val="21"/>
          <w:szCs w:val="21"/>
        </w:rPr>
        <w:t>)</w:t>
      </w:r>
    </w:p>
    <w:p w14:paraId="241614F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Create master problem model</w:t>
      </w:r>
    </w:p>
    <w:p w14:paraId="7E30104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masterModel</w:t>
      </w:r>
      <w:proofErr w:type="spellEnd"/>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4D4D4"/>
          <w:sz w:val="21"/>
          <w:szCs w:val="21"/>
        </w:rPr>
        <w:t>createMasterProblem</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A, c, n, </w:t>
      </w:r>
      <w:proofErr w:type="spellStart"/>
      <w:r w:rsidRPr="00322D6F">
        <w:rPr>
          <w:rFonts w:ascii="Consolas" w:eastAsia="Times New Roman" w:hAnsi="Consolas" w:cs="Times New Roman"/>
          <w:color w:val="D4D4D4"/>
          <w:sz w:val="21"/>
          <w:szCs w:val="21"/>
        </w:rPr>
        <w:t>Kdim</w:t>
      </w:r>
      <w:proofErr w:type="spellEnd"/>
      <w:r w:rsidRPr="00322D6F">
        <w:rPr>
          <w:rFonts w:ascii="Consolas" w:eastAsia="Times New Roman" w:hAnsi="Consolas" w:cs="Times New Roman"/>
          <w:color w:val="D4D4D4"/>
          <w:sz w:val="21"/>
          <w:szCs w:val="21"/>
        </w:rPr>
        <w:t>)</w:t>
      </w:r>
    </w:p>
    <w:p w14:paraId="14EDD3A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masterModel.optimize</w:t>
      </w:r>
      <w:proofErr w:type="spellEnd"/>
      <w:r w:rsidRPr="00322D6F">
        <w:rPr>
          <w:rFonts w:ascii="Consolas" w:eastAsia="Times New Roman" w:hAnsi="Consolas" w:cs="Times New Roman"/>
          <w:color w:val="D4D4D4"/>
          <w:sz w:val="21"/>
          <w:szCs w:val="21"/>
        </w:rPr>
        <w:t>()</w:t>
      </w:r>
    </w:p>
    <w:p w14:paraId="02DE8A2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Compute reduced costs</w:t>
      </w:r>
    </w:p>
    <w:p w14:paraId="2E67197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constr</w:t>
      </w:r>
      <w:proofErr w:type="spellEnd"/>
      <w:r w:rsidRPr="00322D6F">
        <w:rPr>
          <w:rFonts w:ascii="Consolas" w:eastAsia="Times New Roman" w:hAnsi="Consolas" w:cs="Times New Roman"/>
          <w:color w:val="D4D4D4"/>
          <w:sz w:val="21"/>
          <w:szCs w:val="21"/>
        </w:rPr>
        <w:t> = </w:t>
      </w:r>
      <w:proofErr w:type="spellStart"/>
      <w:r w:rsidRPr="00322D6F">
        <w:rPr>
          <w:rFonts w:ascii="Consolas" w:eastAsia="Times New Roman" w:hAnsi="Consolas" w:cs="Times New Roman"/>
          <w:color w:val="D4D4D4"/>
          <w:sz w:val="21"/>
          <w:szCs w:val="21"/>
        </w:rPr>
        <w:t>masterModel.getConstrs</w:t>
      </w:r>
      <w:proofErr w:type="spellEnd"/>
      <w:r w:rsidRPr="00322D6F">
        <w:rPr>
          <w:rFonts w:ascii="Consolas" w:eastAsia="Times New Roman" w:hAnsi="Consolas" w:cs="Times New Roman"/>
          <w:color w:val="D4D4D4"/>
          <w:sz w:val="21"/>
          <w:szCs w:val="21"/>
        </w:rPr>
        <w:t>()</w:t>
      </w:r>
    </w:p>
    <w:p w14:paraId="4448CA8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pi_i</w:t>
      </w:r>
      <w:proofErr w:type="spell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 + [</w:t>
      </w:r>
      <w:proofErr w:type="spellStart"/>
      <w:r w:rsidRPr="00322D6F">
        <w:rPr>
          <w:rFonts w:ascii="Consolas" w:eastAsia="Times New Roman" w:hAnsi="Consolas" w:cs="Times New Roman"/>
          <w:color w:val="D4D4D4"/>
          <w:sz w:val="21"/>
          <w:szCs w:val="21"/>
        </w:rPr>
        <w:t>const.pi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const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constr</w:t>
      </w:r>
      <w:proofErr w:type="spell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w:t>
      </w:r>
    </w:p>
    <w:p w14:paraId="378E041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range</w:t>
      </w:r>
      <w:r w:rsidRPr="00322D6F">
        <w:rPr>
          <w:rFonts w:ascii="Consolas" w:eastAsia="Times New Roman" w:hAnsi="Consolas" w:cs="Times New Roman"/>
          <w:color w:val="D4D4D4"/>
          <w:sz w:val="21"/>
          <w:szCs w:val="21"/>
        </w:rPr>
        <w:t>(n+</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p>
    <w:p w14:paraId="5E3FD3E6"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j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range</w:t>
      </w:r>
      <w:r w:rsidRPr="00322D6F">
        <w:rPr>
          <w:rFonts w:ascii="Consolas" w:eastAsia="Times New Roman" w:hAnsi="Consolas" w:cs="Times New Roman"/>
          <w:color w:val="D4D4D4"/>
          <w:sz w:val="21"/>
          <w:szCs w:val="21"/>
        </w:rPr>
        <w:t>(n+</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p>
    <w:p w14:paraId="51B10DD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lastRenderedPageBreak/>
        <w:t>                </w:t>
      </w:r>
      <w:proofErr w:type="spellStart"/>
      <w:r w:rsidRPr="00322D6F">
        <w:rPr>
          <w:rFonts w:ascii="Consolas" w:eastAsia="Times New Roman" w:hAnsi="Consolas" w:cs="Times New Roman"/>
          <w:color w:val="D4D4D4"/>
          <w:sz w:val="21"/>
          <w:szCs w:val="21"/>
        </w:rPr>
        <w:t>rc</w:t>
      </w:r>
      <w:proofErr w:type="spellEnd"/>
      <w:r w:rsidRPr="00322D6F">
        <w:rPr>
          <w:rFonts w:ascii="Consolas" w:eastAsia="Times New Roman" w:hAnsi="Consolas" w:cs="Times New Roman"/>
          <w:color w:val="D4D4D4"/>
          <w:sz w:val="21"/>
          <w:szCs w:val="21"/>
        </w:rPr>
        <w:t>[</w:t>
      </w:r>
      <w:proofErr w:type="spellStart"/>
      <w:proofErr w:type="gramStart"/>
      <w:r w:rsidRPr="00322D6F">
        <w:rPr>
          <w:rFonts w:ascii="Consolas" w:eastAsia="Times New Roman" w:hAnsi="Consolas" w:cs="Times New Roman"/>
          <w:color w:val="D4D4D4"/>
          <w:sz w:val="21"/>
          <w:szCs w:val="21"/>
        </w:rPr>
        <w:t>i,j</w:t>
      </w:r>
      <w:proofErr w:type="spellEnd"/>
      <w:proofErr w:type="gramEnd"/>
      <w:r w:rsidRPr="00322D6F">
        <w:rPr>
          <w:rFonts w:ascii="Consolas" w:eastAsia="Times New Roman" w:hAnsi="Consolas" w:cs="Times New Roman"/>
          <w:color w:val="D4D4D4"/>
          <w:sz w:val="21"/>
          <w:szCs w:val="21"/>
        </w:rPr>
        <w:t>] = d[</w:t>
      </w:r>
      <w:proofErr w:type="spellStart"/>
      <w:r w:rsidRPr="00322D6F">
        <w:rPr>
          <w:rFonts w:ascii="Consolas" w:eastAsia="Times New Roman" w:hAnsi="Consolas" w:cs="Times New Roman"/>
          <w:color w:val="D4D4D4"/>
          <w:sz w:val="21"/>
          <w:szCs w:val="21"/>
        </w:rPr>
        <w:t>i,j</w:t>
      </w:r>
      <w:proofErr w:type="spellEnd"/>
      <w:r w:rsidRPr="00322D6F">
        <w:rPr>
          <w:rFonts w:ascii="Consolas" w:eastAsia="Times New Roman" w:hAnsi="Consolas" w:cs="Times New Roman"/>
          <w:color w:val="D4D4D4"/>
          <w:sz w:val="21"/>
          <w:szCs w:val="21"/>
        </w:rPr>
        <w:t>] - </w:t>
      </w:r>
      <w:proofErr w:type="spellStart"/>
      <w:r w:rsidRPr="00322D6F">
        <w:rPr>
          <w:rFonts w:ascii="Consolas" w:eastAsia="Times New Roman" w:hAnsi="Consolas" w:cs="Times New Roman"/>
          <w:color w:val="D4D4D4"/>
          <w:sz w:val="21"/>
          <w:szCs w:val="21"/>
        </w:rPr>
        <w:t>pi_i</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i</w:t>
      </w:r>
      <w:proofErr w:type="spellEnd"/>
      <w:r w:rsidRPr="00322D6F">
        <w:rPr>
          <w:rFonts w:ascii="Consolas" w:eastAsia="Times New Roman" w:hAnsi="Consolas" w:cs="Times New Roman"/>
          <w:color w:val="D4D4D4"/>
          <w:sz w:val="21"/>
          <w:szCs w:val="21"/>
        </w:rPr>
        <w:t>]</w:t>
      </w:r>
    </w:p>
    <w:p w14:paraId="106C2761"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202F71E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not</w:t>
      </w: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np.where</w:t>
      </w:r>
      <w:proofErr w:type="spellEnd"/>
      <w:proofErr w:type="gram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rc</w:t>
      </w:r>
      <w:proofErr w:type="spellEnd"/>
      <w:r w:rsidRPr="00322D6F">
        <w:rPr>
          <w:rFonts w:ascii="Consolas" w:eastAsia="Times New Roman" w:hAnsi="Consolas" w:cs="Times New Roman"/>
          <w:color w:val="D4D4D4"/>
          <w:sz w:val="21"/>
          <w:szCs w:val="21"/>
        </w:rPr>
        <w:t> &lt; -</w:t>
      </w:r>
      <w:r w:rsidRPr="00322D6F">
        <w:rPr>
          <w:rFonts w:ascii="Consolas" w:eastAsia="Times New Roman" w:hAnsi="Consolas" w:cs="Times New Roman"/>
          <w:color w:val="B5CEA8"/>
          <w:sz w:val="21"/>
          <w:szCs w:val="21"/>
        </w:rPr>
        <w:t>1e-9</w:t>
      </w:r>
      <w:r w:rsidRPr="00322D6F">
        <w:rPr>
          <w:rFonts w:ascii="Consolas" w:eastAsia="Times New Roman" w:hAnsi="Consolas" w:cs="Times New Roman"/>
          <w:color w:val="D4D4D4"/>
          <w:sz w:val="21"/>
          <w:szCs w:val="21"/>
        </w:rPr>
        <w:t>):</w:t>
      </w:r>
    </w:p>
    <w:p w14:paraId="57319790"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break</w:t>
      </w:r>
    </w:p>
    <w:p w14:paraId="249057B1"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5080D5C0"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newRoutes</w:t>
      </w:r>
      <w:proofErr w:type="spellEnd"/>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4D4D4"/>
          <w:sz w:val="21"/>
          <w:szCs w:val="21"/>
        </w:rPr>
        <w:t>subProblem</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n, q, d, a, b, </w:t>
      </w:r>
      <w:proofErr w:type="spellStart"/>
      <w:r w:rsidRPr="00322D6F">
        <w:rPr>
          <w:rFonts w:ascii="Consolas" w:eastAsia="Times New Roman" w:hAnsi="Consolas" w:cs="Times New Roman"/>
          <w:color w:val="D4D4D4"/>
          <w:sz w:val="21"/>
          <w:szCs w:val="21"/>
        </w:rPr>
        <w:t>rc</w:t>
      </w:r>
      <w:proofErr w:type="spellEnd"/>
      <w:r w:rsidRPr="00322D6F">
        <w:rPr>
          <w:rFonts w:ascii="Consolas" w:eastAsia="Times New Roman" w:hAnsi="Consolas" w:cs="Times New Roman"/>
          <w:color w:val="D4D4D4"/>
          <w:sz w:val="21"/>
          <w:szCs w:val="21"/>
        </w:rPr>
        <w:t>, Q)</w:t>
      </w:r>
    </w:p>
    <w:p w14:paraId="7995064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Exit condition</w:t>
      </w:r>
    </w:p>
    <w:p w14:paraId="651EE8B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not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newRoutes</w:t>
      </w:r>
      <w:proofErr w:type="spellEnd"/>
      <w:r w:rsidRPr="00322D6F">
        <w:rPr>
          <w:rFonts w:ascii="Consolas" w:eastAsia="Times New Roman" w:hAnsi="Consolas" w:cs="Times New Roman"/>
          <w:color w:val="D4D4D4"/>
          <w:sz w:val="21"/>
          <w:szCs w:val="21"/>
        </w:rPr>
        <w:t>:</w:t>
      </w:r>
    </w:p>
    <w:p w14:paraId="6DD1EE4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break</w:t>
      </w:r>
    </w:p>
    <w:p w14:paraId="29AEC5B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route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newRoutes</w:t>
      </w:r>
      <w:proofErr w:type="spellEnd"/>
      <w:r w:rsidRPr="00322D6F">
        <w:rPr>
          <w:rFonts w:ascii="Consolas" w:eastAsia="Times New Roman" w:hAnsi="Consolas" w:cs="Times New Roman"/>
          <w:color w:val="D4D4D4"/>
          <w:sz w:val="21"/>
          <w:szCs w:val="21"/>
        </w:rPr>
        <w:t>:</w:t>
      </w:r>
    </w:p>
    <w:p w14:paraId="30E34EF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route </w:t>
      </w:r>
      <w:r w:rsidRPr="00322D6F">
        <w:rPr>
          <w:rFonts w:ascii="Consolas" w:eastAsia="Times New Roman" w:hAnsi="Consolas" w:cs="Times New Roman"/>
          <w:color w:val="569CD6"/>
          <w:sz w:val="21"/>
          <w:szCs w:val="21"/>
        </w:rPr>
        <w:t>in</w:t>
      </w:r>
      <w:r w:rsidRPr="00322D6F">
        <w:rPr>
          <w:rFonts w:ascii="Consolas" w:eastAsia="Times New Roman" w:hAnsi="Consolas" w:cs="Times New Roman"/>
          <w:color w:val="D4D4D4"/>
          <w:sz w:val="21"/>
          <w:szCs w:val="21"/>
        </w:rPr>
        <w:t> routes:</w:t>
      </w:r>
    </w:p>
    <w:p w14:paraId="1B58A1D6"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7BA7D"/>
          <w:sz w:val="21"/>
          <w:szCs w:val="21"/>
        </w:rPr>
        <w:t>\</w:t>
      </w:r>
      <w:proofErr w:type="spellStart"/>
      <w:r w:rsidRPr="00322D6F">
        <w:rPr>
          <w:rFonts w:ascii="Consolas" w:eastAsia="Times New Roman" w:hAnsi="Consolas" w:cs="Times New Roman"/>
          <w:color w:val="D7BA7D"/>
          <w:sz w:val="21"/>
          <w:szCs w:val="21"/>
        </w:rPr>
        <w:t>n</w:t>
      </w:r>
      <w:r w:rsidRPr="00322D6F">
        <w:rPr>
          <w:rFonts w:ascii="Consolas" w:eastAsia="Times New Roman" w:hAnsi="Consolas" w:cs="Times New Roman"/>
          <w:color w:val="CE9178"/>
          <w:sz w:val="21"/>
          <w:szCs w:val="21"/>
        </w:rPr>
        <w:t>DUPLICATE</w:t>
      </w:r>
      <w:proofErr w:type="spellEnd"/>
      <w:r w:rsidRPr="00322D6F">
        <w:rPr>
          <w:rFonts w:ascii="Consolas" w:eastAsia="Times New Roman" w:hAnsi="Consolas" w:cs="Times New Roman"/>
          <w:color w:val="CE9178"/>
          <w:sz w:val="21"/>
          <w:szCs w:val="21"/>
        </w:rPr>
        <w:t> PATH</w:t>
      </w:r>
      <w:r w:rsidRPr="00322D6F">
        <w:rPr>
          <w:rFonts w:ascii="Consolas" w:eastAsia="Times New Roman" w:hAnsi="Consolas" w:cs="Times New Roman"/>
          <w:color w:val="D7BA7D"/>
          <w:sz w:val="21"/>
          <w:szCs w:val="21"/>
        </w:rPr>
        <w:t>\n</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flush</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569CD6"/>
          <w:sz w:val="21"/>
          <w:szCs w:val="21"/>
        </w:rPr>
        <w:t>True</w:t>
      </w:r>
      <w:r w:rsidRPr="00322D6F">
        <w:rPr>
          <w:rFonts w:ascii="Consolas" w:eastAsia="Times New Roman" w:hAnsi="Consolas" w:cs="Times New Roman"/>
          <w:color w:val="D4D4D4"/>
          <w:sz w:val="21"/>
          <w:szCs w:val="21"/>
        </w:rPr>
        <w:t>)</w:t>
      </w:r>
    </w:p>
    <w:p w14:paraId="32455540"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break</w:t>
      </w:r>
    </w:p>
    <w:p w14:paraId="28E44F2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Add new routes to master problem</w:t>
      </w:r>
    </w:p>
    <w:p w14:paraId="59BDF31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newMat</w:t>
      </w:r>
      <w:proofErr w:type="spellEnd"/>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4D4D4"/>
          <w:sz w:val="21"/>
          <w:szCs w:val="21"/>
        </w:rPr>
        <w:t>np.zeros</w:t>
      </w:r>
      <w:proofErr w:type="spellEnd"/>
      <w:proofErr w:type="gramEnd"/>
      <w:r w:rsidRPr="00322D6F">
        <w:rPr>
          <w:rFonts w:ascii="Consolas" w:eastAsia="Times New Roman" w:hAnsi="Consolas" w:cs="Times New Roman"/>
          <w:color w:val="D4D4D4"/>
          <w:sz w:val="21"/>
          <w:szCs w:val="21"/>
        </w:rPr>
        <w:t>((n, </w:t>
      </w:r>
      <w:proofErr w:type="spellStart"/>
      <w:r w:rsidRPr="00322D6F">
        <w:rPr>
          <w:rFonts w:ascii="Consolas" w:eastAsia="Times New Roman" w:hAnsi="Consolas" w:cs="Times New Roman"/>
          <w:color w:val="DCDCAA"/>
          <w:sz w:val="21"/>
          <w:szCs w:val="21"/>
        </w:rPr>
        <w:t>len</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newRoutes</w:t>
      </w:r>
      <w:proofErr w:type="spellEnd"/>
      <w:r w:rsidRPr="00322D6F">
        <w:rPr>
          <w:rFonts w:ascii="Consolas" w:eastAsia="Times New Roman" w:hAnsi="Consolas" w:cs="Times New Roman"/>
          <w:color w:val="D4D4D4"/>
          <w:sz w:val="21"/>
          <w:szCs w:val="21"/>
        </w:rPr>
        <w:t>)))</w:t>
      </w:r>
    </w:p>
    <w:p w14:paraId="6722DA3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newCosts</w:t>
      </w:r>
      <w:proofErr w:type="spellEnd"/>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4D4D4"/>
          <w:sz w:val="21"/>
          <w:szCs w:val="21"/>
        </w:rPr>
        <w:t>np.zeros</w:t>
      </w:r>
      <w:proofErr w:type="spellEnd"/>
      <w:proofErr w:type="gram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CDCAA"/>
          <w:sz w:val="21"/>
          <w:szCs w:val="21"/>
        </w:rPr>
        <w:t>len</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newRoutes</w:t>
      </w:r>
      <w:proofErr w:type="spellEnd"/>
      <w:r w:rsidRPr="00322D6F">
        <w:rPr>
          <w:rFonts w:ascii="Consolas" w:eastAsia="Times New Roman" w:hAnsi="Consolas" w:cs="Times New Roman"/>
          <w:color w:val="D4D4D4"/>
          <w:sz w:val="21"/>
          <w:szCs w:val="21"/>
        </w:rPr>
        <w:t>))</w:t>
      </w:r>
    </w:p>
    <w:p w14:paraId="3F19962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addRoutesToMaster</w:t>
      </w:r>
      <w:proofErr w:type="spellEnd"/>
      <w:r w:rsidRPr="00322D6F">
        <w:rPr>
          <w:rFonts w:ascii="Consolas" w:eastAsia="Times New Roman" w:hAnsi="Consolas" w:cs="Times New Roman"/>
          <w:color w:val="D4D4D4"/>
          <w:sz w:val="21"/>
          <w:szCs w:val="21"/>
        </w:rPr>
        <w:t>(</w:t>
      </w:r>
      <w:proofErr w:type="spellStart"/>
      <w:proofErr w:type="gramEnd"/>
      <w:r w:rsidRPr="00322D6F">
        <w:rPr>
          <w:rFonts w:ascii="Consolas" w:eastAsia="Times New Roman" w:hAnsi="Consolas" w:cs="Times New Roman"/>
          <w:color w:val="D4D4D4"/>
          <w:sz w:val="21"/>
          <w:szCs w:val="21"/>
        </w:rPr>
        <w:t>newRoutes</w:t>
      </w:r>
      <w:proofErr w:type="spellEnd"/>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newMat</w:t>
      </w:r>
      <w:proofErr w:type="spellEnd"/>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newCosts</w:t>
      </w:r>
      <w:proofErr w:type="spellEnd"/>
      <w:r w:rsidRPr="00322D6F">
        <w:rPr>
          <w:rFonts w:ascii="Consolas" w:eastAsia="Times New Roman" w:hAnsi="Consolas" w:cs="Times New Roman"/>
          <w:color w:val="D4D4D4"/>
          <w:sz w:val="21"/>
          <w:szCs w:val="21"/>
        </w:rPr>
        <w:t>, d)</w:t>
      </w:r>
    </w:p>
    <w:p w14:paraId="53A1C51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routes += </w:t>
      </w:r>
      <w:proofErr w:type="spellStart"/>
      <w:r w:rsidRPr="00322D6F">
        <w:rPr>
          <w:rFonts w:ascii="Consolas" w:eastAsia="Times New Roman" w:hAnsi="Consolas" w:cs="Times New Roman"/>
          <w:color w:val="D4D4D4"/>
          <w:sz w:val="21"/>
          <w:szCs w:val="21"/>
        </w:rPr>
        <w:t>newRoutes</w:t>
      </w:r>
      <w:proofErr w:type="spellEnd"/>
    </w:p>
    <w:p w14:paraId="0012A6F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c = </w:t>
      </w:r>
      <w:proofErr w:type="spellStart"/>
      <w:proofErr w:type="gramStart"/>
      <w:r w:rsidRPr="00322D6F">
        <w:rPr>
          <w:rFonts w:ascii="Consolas" w:eastAsia="Times New Roman" w:hAnsi="Consolas" w:cs="Times New Roman"/>
          <w:color w:val="D4D4D4"/>
          <w:sz w:val="21"/>
          <w:szCs w:val="21"/>
        </w:rPr>
        <w:t>np.append</w:t>
      </w:r>
      <w:proofErr w:type="spellEnd"/>
      <w:proofErr w:type="gramEnd"/>
      <w:r w:rsidRPr="00322D6F">
        <w:rPr>
          <w:rFonts w:ascii="Consolas" w:eastAsia="Times New Roman" w:hAnsi="Consolas" w:cs="Times New Roman"/>
          <w:color w:val="D4D4D4"/>
          <w:sz w:val="21"/>
          <w:szCs w:val="21"/>
        </w:rPr>
        <w:t>(c, </w:t>
      </w:r>
      <w:proofErr w:type="spellStart"/>
      <w:r w:rsidRPr="00322D6F">
        <w:rPr>
          <w:rFonts w:ascii="Consolas" w:eastAsia="Times New Roman" w:hAnsi="Consolas" w:cs="Times New Roman"/>
          <w:color w:val="D4D4D4"/>
          <w:sz w:val="21"/>
          <w:szCs w:val="21"/>
        </w:rPr>
        <w:t>newCosts</w:t>
      </w:r>
      <w:proofErr w:type="spellEnd"/>
      <w:r w:rsidRPr="00322D6F">
        <w:rPr>
          <w:rFonts w:ascii="Consolas" w:eastAsia="Times New Roman" w:hAnsi="Consolas" w:cs="Times New Roman"/>
          <w:color w:val="D4D4D4"/>
          <w:sz w:val="21"/>
          <w:szCs w:val="21"/>
        </w:rPr>
        <w:t>)</w:t>
      </w:r>
    </w:p>
    <w:p w14:paraId="669B767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A = </w:t>
      </w:r>
      <w:proofErr w:type="spellStart"/>
      <w:r w:rsidRPr="00322D6F">
        <w:rPr>
          <w:rFonts w:ascii="Consolas" w:eastAsia="Times New Roman" w:hAnsi="Consolas" w:cs="Times New Roman"/>
          <w:color w:val="D4D4D4"/>
          <w:sz w:val="21"/>
          <w:szCs w:val="21"/>
        </w:rPr>
        <w:t>np.c</w:t>
      </w:r>
      <w:proofErr w:type="spellEnd"/>
      <w:proofErr w:type="gramStart"/>
      <w:r w:rsidRPr="00322D6F">
        <w:rPr>
          <w:rFonts w:ascii="Consolas" w:eastAsia="Times New Roman" w:hAnsi="Consolas" w:cs="Times New Roman"/>
          <w:color w:val="D4D4D4"/>
          <w:sz w:val="21"/>
          <w:szCs w:val="21"/>
        </w:rPr>
        <w:t>_[</w:t>
      </w:r>
      <w:proofErr w:type="gramEnd"/>
      <w:r w:rsidRPr="00322D6F">
        <w:rPr>
          <w:rFonts w:ascii="Consolas" w:eastAsia="Times New Roman" w:hAnsi="Consolas" w:cs="Times New Roman"/>
          <w:color w:val="D4D4D4"/>
          <w:sz w:val="21"/>
          <w:szCs w:val="21"/>
        </w:rPr>
        <w:t>A, </w:t>
      </w:r>
      <w:proofErr w:type="spellStart"/>
      <w:r w:rsidRPr="00322D6F">
        <w:rPr>
          <w:rFonts w:ascii="Consolas" w:eastAsia="Times New Roman" w:hAnsi="Consolas" w:cs="Times New Roman"/>
          <w:color w:val="D4D4D4"/>
          <w:sz w:val="21"/>
          <w:szCs w:val="21"/>
        </w:rPr>
        <w:t>newMat</w:t>
      </w:r>
      <w:proofErr w:type="spellEnd"/>
      <w:r w:rsidRPr="00322D6F">
        <w:rPr>
          <w:rFonts w:ascii="Consolas" w:eastAsia="Times New Roman" w:hAnsi="Consolas" w:cs="Times New Roman"/>
          <w:color w:val="D4D4D4"/>
          <w:sz w:val="21"/>
          <w:szCs w:val="21"/>
        </w:rPr>
        <w:t>]</w:t>
      </w:r>
    </w:p>
    <w:p w14:paraId="751CAA4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CDCAA"/>
          <w:sz w:val="21"/>
          <w:szCs w:val="21"/>
        </w:rPr>
        <w:t>iter</w:t>
      </w:r>
      <w:proofErr w:type="spell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1</w:t>
      </w:r>
    </w:p>
    <w:p w14:paraId="67BDD86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Print partial time</w:t>
      </w:r>
    </w:p>
    <w:p w14:paraId="792413F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sc</w:t>
      </w:r>
      <w:proofErr w:type="spell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4EC9B0"/>
          <w:sz w:val="21"/>
          <w:szCs w:val="21"/>
        </w:rPr>
        <w:t>int</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process_time</w:t>
      </w:r>
      <w:proofErr w:type="spellEnd"/>
      <w:r w:rsidRPr="00322D6F">
        <w:rPr>
          <w:rFonts w:ascii="Consolas" w:eastAsia="Times New Roman" w:hAnsi="Consolas" w:cs="Times New Roman"/>
          <w:color w:val="D4D4D4"/>
          <w:sz w:val="21"/>
          <w:szCs w:val="21"/>
        </w:rPr>
        <w:t>()-start)</w:t>
      </w:r>
    </w:p>
    <w:p w14:paraId="781F43D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mn</w:t>
      </w:r>
      <w:proofErr w:type="spellEnd"/>
      <w:r w:rsidRPr="00322D6F">
        <w:rPr>
          <w:rFonts w:ascii="Consolas" w:eastAsia="Times New Roman" w:hAnsi="Consolas" w:cs="Times New Roman"/>
          <w:color w:val="D4D4D4"/>
          <w:sz w:val="21"/>
          <w:szCs w:val="21"/>
        </w:rPr>
        <w:t> = </w:t>
      </w:r>
      <w:proofErr w:type="gramStart"/>
      <w:r w:rsidRPr="00322D6F">
        <w:rPr>
          <w:rFonts w:ascii="Consolas" w:eastAsia="Times New Roman" w:hAnsi="Consolas" w:cs="Times New Roman"/>
          <w:color w:val="4EC9B0"/>
          <w:sz w:val="21"/>
          <w:szCs w:val="21"/>
        </w:rPr>
        <w:t>int</w:t>
      </w:r>
      <w:r w:rsidRPr="00322D6F">
        <w:rPr>
          <w:rFonts w:ascii="Consolas" w:eastAsia="Times New Roman" w:hAnsi="Consolas" w:cs="Times New Roman"/>
          <w:color w:val="D4D4D4"/>
          <w:sz w:val="21"/>
          <w:szCs w:val="21"/>
        </w:rPr>
        <w:t>(</w:t>
      </w:r>
      <w:proofErr w:type="spellStart"/>
      <w:proofErr w:type="gramEnd"/>
      <w:r w:rsidRPr="00322D6F">
        <w:rPr>
          <w:rFonts w:ascii="Consolas" w:eastAsia="Times New Roman" w:hAnsi="Consolas" w:cs="Times New Roman"/>
          <w:color w:val="D4D4D4"/>
          <w:sz w:val="21"/>
          <w:szCs w:val="21"/>
        </w:rPr>
        <w:t>sc</w:t>
      </w:r>
      <w:proofErr w:type="spell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60</w:t>
      </w:r>
      <w:r w:rsidRPr="00322D6F">
        <w:rPr>
          <w:rFonts w:ascii="Consolas" w:eastAsia="Times New Roman" w:hAnsi="Consolas" w:cs="Times New Roman"/>
          <w:color w:val="D4D4D4"/>
          <w:sz w:val="21"/>
          <w:szCs w:val="21"/>
        </w:rPr>
        <w:t>)</w:t>
      </w:r>
    </w:p>
    <w:p w14:paraId="627BAB2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sc</w:t>
      </w:r>
      <w:proofErr w:type="spellEnd"/>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B5CEA8"/>
          <w:sz w:val="21"/>
          <w:szCs w:val="21"/>
        </w:rPr>
        <w:t>60</w:t>
      </w:r>
      <w:proofErr w:type="gramEnd"/>
    </w:p>
    <w:p w14:paraId="3D61318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"Partial time:"</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mn</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"min"</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sc</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"s"</w:t>
      </w:r>
      <w:r w:rsidRPr="00322D6F">
        <w:rPr>
          <w:rFonts w:ascii="Consolas" w:eastAsia="Times New Roman" w:hAnsi="Consolas" w:cs="Times New Roman"/>
          <w:color w:val="D4D4D4"/>
          <w:sz w:val="21"/>
          <w:szCs w:val="21"/>
        </w:rPr>
        <w:t>)</w:t>
      </w:r>
    </w:p>
    <w:p w14:paraId="54B71E9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101DEA1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end = </w:t>
      </w:r>
      <w:proofErr w:type="spellStart"/>
      <w:r w:rsidRPr="00322D6F">
        <w:rPr>
          <w:rFonts w:ascii="Consolas" w:eastAsia="Times New Roman" w:hAnsi="Consolas" w:cs="Times New Roman"/>
          <w:color w:val="D4D4D4"/>
          <w:sz w:val="21"/>
          <w:szCs w:val="21"/>
        </w:rPr>
        <w:t>process_</w:t>
      </w:r>
      <w:proofErr w:type="gramStart"/>
      <w:r w:rsidRPr="00322D6F">
        <w:rPr>
          <w:rFonts w:ascii="Consolas" w:eastAsia="Times New Roman" w:hAnsi="Consolas" w:cs="Times New Roman"/>
          <w:color w:val="D4D4D4"/>
          <w:sz w:val="21"/>
          <w:szCs w:val="21"/>
        </w:rPr>
        <w:t>time</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w:t>
      </w:r>
    </w:p>
    <w:p w14:paraId="66AB3126"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"+++RESULTS+++"</w:t>
      </w:r>
      <w:r w:rsidRPr="00322D6F">
        <w:rPr>
          <w:rFonts w:ascii="Consolas" w:eastAsia="Times New Roman" w:hAnsi="Consolas" w:cs="Times New Roman"/>
          <w:color w:val="D4D4D4"/>
          <w:sz w:val="21"/>
          <w:szCs w:val="21"/>
        </w:rPr>
        <w:t>)</w:t>
      </w:r>
    </w:p>
    <w:p w14:paraId="50897E1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sec = </w:t>
      </w:r>
      <w:r w:rsidRPr="00322D6F">
        <w:rPr>
          <w:rFonts w:ascii="Consolas" w:eastAsia="Times New Roman" w:hAnsi="Consolas" w:cs="Times New Roman"/>
          <w:color w:val="4EC9B0"/>
          <w:sz w:val="21"/>
          <w:szCs w:val="21"/>
        </w:rPr>
        <w:t>int</w:t>
      </w:r>
      <w:r w:rsidRPr="00322D6F">
        <w:rPr>
          <w:rFonts w:ascii="Consolas" w:eastAsia="Times New Roman" w:hAnsi="Consolas" w:cs="Times New Roman"/>
          <w:color w:val="D4D4D4"/>
          <w:sz w:val="21"/>
          <w:szCs w:val="21"/>
        </w:rPr>
        <w:t>(end-start)</w:t>
      </w:r>
    </w:p>
    <w:p w14:paraId="45B7C2F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min</w:t>
      </w:r>
      <w:r w:rsidRPr="00322D6F">
        <w:rPr>
          <w:rFonts w:ascii="Consolas" w:eastAsia="Times New Roman" w:hAnsi="Consolas" w:cs="Times New Roman"/>
          <w:color w:val="D4D4D4"/>
          <w:sz w:val="21"/>
          <w:szCs w:val="21"/>
        </w:rPr>
        <w:t> = </w:t>
      </w:r>
      <w:proofErr w:type="gramStart"/>
      <w:r w:rsidRPr="00322D6F">
        <w:rPr>
          <w:rFonts w:ascii="Consolas" w:eastAsia="Times New Roman" w:hAnsi="Consolas" w:cs="Times New Roman"/>
          <w:color w:val="4EC9B0"/>
          <w:sz w:val="21"/>
          <w:szCs w:val="21"/>
        </w:rPr>
        <w:t>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sec / </w:t>
      </w:r>
      <w:r w:rsidRPr="00322D6F">
        <w:rPr>
          <w:rFonts w:ascii="Consolas" w:eastAsia="Times New Roman" w:hAnsi="Consolas" w:cs="Times New Roman"/>
          <w:color w:val="B5CEA8"/>
          <w:sz w:val="21"/>
          <w:szCs w:val="21"/>
        </w:rPr>
        <w:t>60</w:t>
      </w:r>
      <w:r w:rsidRPr="00322D6F">
        <w:rPr>
          <w:rFonts w:ascii="Consolas" w:eastAsia="Times New Roman" w:hAnsi="Consolas" w:cs="Times New Roman"/>
          <w:color w:val="D4D4D4"/>
          <w:sz w:val="21"/>
          <w:szCs w:val="21"/>
        </w:rPr>
        <w:t>)</w:t>
      </w:r>
    </w:p>
    <w:p w14:paraId="35BEC8C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sec %</w:t>
      </w:r>
      <w:proofErr w:type="gramStart"/>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B5CEA8"/>
          <w:sz w:val="21"/>
          <w:szCs w:val="21"/>
        </w:rPr>
        <w:t>60</w:t>
      </w:r>
      <w:proofErr w:type="gramEnd"/>
    </w:p>
    <w:p w14:paraId="7328843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"Time Elapsed:"</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min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"min"</w:t>
      </w:r>
      <w:r w:rsidRPr="00322D6F">
        <w:rPr>
          <w:rFonts w:ascii="Consolas" w:eastAsia="Times New Roman" w:hAnsi="Consolas" w:cs="Times New Roman"/>
          <w:color w:val="D4D4D4"/>
          <w:sz w:val="21"/>
          <w:szCs w:val="21"/>
        </w:rPr>
        <w:t>, sec, </w:t>
      </w:r>
      <w:r w:rsidRPr="00322D6F">
        <w:rPr>
          <w:rFonts w:ascii="Consolas" w:eastAsia="Times New Roman" w:hAnsi="Consolas" w:cs="Times New Roman"/>
          <w:color w:val="CE9178"/>
          <w:sz w:val="21"/>
          <w:szCs w:val="21"/>
        </w:rPr>
        <w:t>"s"</w:t>
      </w:r>
      <w:r w:rsidRPr="00322D6F">
        <w:rPr>
          <w:rFonts w:ascii="Consolas" w:eastAsia="Times New Roman" w:hAnsi="Consolas" w:cs="Times New Roman"/>
          <w:color w:val="D4D4D4"/>
          <w:sz w:val="21"/>
          <w:szCs w:val="21"/>
        </w:rPr>
        <w:t>)</w:t>
      </w:r>
    </w:p>
    <w:p w14:paraId="7464B4E6"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"Impact solution cost:"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impactCost</w:t>
      </w:r>
      <w:proofErr w:type="spellEnd"/>
      <w:r w:rsidRPr="00322D6F">
        <w:rPr>
          <w:rFonts w:ascii="Consolas" w:eastAsia="Times New Roman" w:hAnsi="Consolas" w:cs="Times New Roman"/>
          <w:color w:val="D4D4D4"/>
          <w:sz w:val="21"/>
          <w:szCs w:val="21"/>
        </w:rPr>
        <w:t>)</w:t>
      </w:r>
    </w:p>
    <w:p w14:paraId="567CDF0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"Exact solution cost:"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masterModel.getAttr</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w:t>
      </w:r>
      <w:proofErr w:type="spellStart"/>
      <w:r w:rsidRPr="00322D6F">
        <w:rPr>
          <w:rFonts w:ascii="Consolas" w:eastAsia="Times New Roman" w:hAnsi="Consolas" w:cs="Times New Roman"/>
          <w:color w:val="CE9178"/>
          <w:sz w:val="21"/>
          <w:szCs w:val="21"/>
        </w:rPr>
        <w:t>ObjVal</w:t>
      </w:r>
      <w:proofErr w:type="spellEnd"/>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p>
    <w:p w14:paraId="0F85ED8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1FF6654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Write results on file in directory "results"</w:t>
      </w:r>
    </w:p>
    <w:p w14:paraId="4A97493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not</w:t>
      </w: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os.path</w:t>
      </w:r>
      <w:proofErr w:type="gramEnd"/>
      <w:r w:rsidRPr="00322D6F">
        <w:rPr>
          <w:rFonts w:ascii="Consolas" w:eastAsia="Times New Roman" w:hAnsi="Consolas" w:cs="Times New Roman"/>
          <w:color w:val="D4D4D4"/>
          <w:sz w:val="21"/>
          <w:szCs w:val="21"/>
        </w:rPr>
        <w:t>.exists</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os.path.join</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os.getcwd</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"results"</w:t>
      </w:r>
      <w:r w:rsidRPr="00322D6F">
        <w:rPr>
          <w:rFonts w:ascii="Consolas" w:eastAsia="Times New Roman" w:hAnsi="Consolas" w:cs="Times New Roman"/>
          <w:color w:val="D4D4D4"/>
          <w:sz w:val="21"/>
          <w:szCs w:val="21"/>
        </w:rPr>
        <w:t>)):</w:t>
      </w:r>
    </w:p>
    <w:p w14:paraId="28E01A8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os.mkdir</w:t>
      </w:r>
      <w:proofErr w:type="spellEnd"/>
      <w:proofErr w:type="gram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os.path.join</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os.getcwd</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"results"</w:t>
      </w:r>
      <w:r w:rsidRPr="00322D6F">
        <w:rPr>
          <w:rFonts w:ascii="Consolas" w:eastAsia="Times New Roman" w:hAnsi="Consolas" w:cs="Times New Roman"/>
          <w:color w:val="D4D4D4"/>
          <w:sz w:val="21"/>
          <w:szCs w:val="21"/>
        </w:rPr>
        <w:t>))</w:t>
      </w:r>
    </w:p>
    <w:p w14:paraId="386636D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filenameOut</w:t>
      </w:r>
      <w:proofErr w:type="spellEnd"/>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4D4D4"/>
          <w:sz w:val="21"/>
          <w:szCs w:val="21"/>
        </w:rPr>
        <w:t>os.path</w:t>
      </w:r>
      <w:proofErr w:type="gramEnd"/>
      <w:r w:rsidRPr="00322D6F">
        <w:rPr>
          <w:rFonts w:ascii="Consolas" w:eastAsia="Times New Roman" w:hAnsi="Consolas" w:cs="Times New Roman"/>
          <w:color w:val="D4D4D4"/>
          <w:sz w:val="21"/>
          <w:szCs w:val="21"/>
        </w:rPr>
        <w:t>.join</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"results"</w:t>
      </w:r>
      <w:r w:rsidRPr="00322D6F">
        <w:rPr>
          <w:rFonts w:ascii="Consolas" w:eastAsia="Times New Roman" w:hAnsi="Consolas" w:cs="Times New Roman"/>
          <w:color w:val="D4D4D4"/>
          <w:sz w:val="21"/>
          <w:szCs w:val="21"/>
        </w:rPr>
        <w:t>, \</w:t>
      </w:r>
    </w:p>
    <w:p w14:paraId="445367E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w:t>
      </w:r>
      <w:proofErr w:type="gramStart"/>
      <w:r w:rsidRPr="00322D6F">
        <w:rPr>
          <w:rFonts w:ascii="Consolas" w:eastAsia="Times New Roman" w:hAnsi="Consolas" w:cs="Times New Roman"/>
          <w:color w:val="CE9178"/>
          <w:sz w:val="21"/>
          <w:szCs w:val="21"/>
        </w:rPr>
        <w:t>results</w:t>
      </w:r>
      <w:proofErr w:type="gramEnd"/>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+INSTANCE_NAME+</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str</w:t>
      </w:r>
      <w:r w:rsidRPr="00322D6F">
        <w:rPr>
          <w:rFonts w:ascii="Consolas" w:eastAsia="Times New Roman" w:hAnsi="Consolas" w:cs="Times New Roman"/>
          <w:color w:val="D4D4D4"/>
          <w:sz w:val="21"/>
          <w:szCs w:val="21"/>
        </w:rPr>
        <w:t>(n)+</w:t>
      </w:r>
      <w:r w:rsidRPr="00322D6F">
        <w:rPr>
          <w:rFonts w:ascii="Consolas" w:eastAsia="Times New Roman" w:hAnsi="Consolas" w:cs="Times New Roman"/>
          <w:color w:val="CE9178"/>
          <w:sz w:val="21"/>
          <w:szCs w:val="21"/>
        </w:rPr>
        <w:t>".txt"</w:t>
      </w:r>
      <w:r w:rsidRPr="00322D6F">
        <w:rPr>
          <w:rFonts w:ascii="Consolas" w:eastAsia="Times New Roman" w:hAnsi="Consolas" w:cs="Times New Roman"/>
          <w:color w:val="D4D4D4"/>
          <w:sz w:val="21"/>
          <w:szCs w:val="21"/>
        </w:rPr>
        <w:t>)</w:t>
      </w:r>
    </w:p>
    <w:p w14:paraId="4EC58B1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fout</w:t>
      </w:r>
      <w:proofErr w:type="spellEnd"/>
      <w:r w:rsidRPr="00322D6F">
        <w:rPr>
          <w:rFonts w:ascii="Consolas" w:eastAsia="Times New Roman" w:hAnsi="Consolas" w:cs="Times New Roman"/>
          <w:color w:val="D4D4D4"/>
          <w:sz w:val="21"/>
          <w:szCs w:val="21"/>
        </w:rPr>
        <w:t> = </w:t>
      </w:r>
      <w:proofErr w:type="gramStart"/>
      <w:r w:rsidRPr="00322D6F">
        <w:rPr>
          <w:rFonts w:ascii="Consolas" w:eastAsia="Times New Roman" w:hAnsi="Consolas" w:cs="Times New Roman"/>
          <w:color w:val="DCDCAA"/>
          <w:sz w:val="21"/>
          <w:szCs w:val="21"/>
        </w:rPr>
        <w:t>open</w:t>
      </w:r>
      <w:r w:rsidRPr="00322D6F">
        <w:rPr>
          <w:rFonts w:ascii="Consolas" w:eastAsia="Times New Roman" w:hAnsi="Consolas" w:cs="Times New Roman"/>
          <w:color w:val="D4D4D4"/>
          <w:sz w:val="21"/>
          <w:szCs w:val="21"/>
        </w:rPr>
        <w:t>(</w:t>
      </w:r>
      <w:proofErr w:type="spellStart"/>
      <w:proofErr w:type="gramEnd"/>
      <w:r w:rsidRPr="00322D6F">
        <w:rPr>
          <w:rFonts w:ascii="Consolas" w:eastAsia="Times New Roman" w:hAnsi="Consolas" w:cs="Times New Roman"/>
          <w:color w:val="D4D4D4"/>
          <w:sz w:val="21"/>
          <w:szCs w:val="21"/>
        </w:rPr>
        <w:t>filenameOut</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"w"</w:t>
      </w:r>
      <w:r w:rsidRPr="00322D6F">
        <w:rPr>
          <w:rFonts w:ascii="Consolas" w:eastAsia="Times New Roman" w:hAnsi="Consolas" w:cs="Times New Roman"/>
          <w:color w:val="D4D4D4"/>
          <w:sz w:val="21"/>
          <w:szCs w:val="21"/>
        </w:rPr>
        <w:t>)</w:t>
      </w:r>
    </w:p>
    <w:p w14:paraId="0B75D57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4D4D4"/>
          <w:sz w:val="21"/>
          <w:szCs w:val="21"/>
        </w:rPr>
        <w:t>fout.write</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"Impact solution cost: "</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4EC9B0"/>
          <w:sz w:val="21"/>
          <w:szCs w:val="21"/>
        </w:rPr>
        <w:t>str</w:t>
      </w:r>
      <w:r w:rsidRPr="00322D6F">
        <w:rPr>
          <w:rFonts w:ascii="Consolas" w:eastAsia="Times New Roman" w:hAnsi="Consolas" w:cs="Times New Roman"/>
          <w:color w:val="D4D4D4"/>
          <w:sz w:val="21"/>
          <w:szCs w:val="21"/>
        </w:rPr>
        <w:t>(impactCost) + </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7BA7D"/>
          <w:sz w:val="21"/>
          <w:szCs w:val="21"/>
        </w:rPr>
        <w:t>\n</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p>
    <w:p w14:paraId="428ADD1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fout.write</w:t>
      </w:r>
      <w:proofErr w:type="spellEnd"/>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"Impact solution: "</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4EC9B0"/>
          <w:sz w:val="21"/>
          <w:szCs w:val="21"/>
        </w:rPr>
        <w:t>str</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impactSol</w:t>
      </w:r>
      <w:proofErr w:type="spell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7BA7D"/>
          <w:sz w:val="21"/>
          <w:szCs w:val="21"/>
        </w:rPr>
        <w:t>\n</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p>
    <w:p w14:paraId="6451AC2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4D4D4"/>
          <w:sz w:val="21"/>
          <w:szCs w:val="21"/>
        </w:rPr>
        <w:t>fout.write</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"Exact solution cost: "</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str</w:t>
      </w:r>
      <w:r w:rsidRPr="00322D6F">
        <w:rPr>
          <w:rFonts w:ascii="Consolas" w:eastAsia="Times New Roman" w:hAnsi="Consolas" w:cs="Times New Roman"/>
          <w:color w:val="D4D4D4"/>
          <w:sz w:val="21"/>
          <w:szCs w:val="21"/>
        </w:rPr>
        <w:t>(masterModel.getAttr(</w:t>
      </w:r>
      <w:r w:rsidRPr="00322D6F">
        <w:rPr>
          <w:rFonts w:ascii="Consolas" w:eastAsia="Times New Roman" w:hAnsi="Consolas" w:cs="Times New Roman"/>
          <w:color w:val="CE9178"/>
          <w:sz w:val="21"/>
          <w:szCs w:val="21"/>
        </w:rPr>
        <w:t>"ObjVal"</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7BA7D"/>
          <w:sz w:val="21"/>
          <w:szCs w:val="21"/>
        </w:rPr>
        <w:t>\n</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p>
    <w:p w14:paraId="2C462F5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lastRenderedPageBreak/>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range</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CDCAA"/>
          <w:sz w:val="21"/>
          <w:szCs w:val="21"/>
        </w:rPr>
        <w:t>len</w:t>
      </w:r>
      <w:proofErr w:type="spellEnd"/>
      <w:r w:rsidRPr="00322D6F">
        <w:rPr>
          <w:rFonts w:ascii="Consolas" w:eastAsia="Times New Roman" w:hAnsi="Consolas" w:cs="Times New Roman"/>
          <w:color w:val="D4D4D4"/>
          <w:sz w:val="21"/>
          <w:szCs w:val="21"/>
        </w:rPr>
        <w:t>(routes)):</w:t>
      </w:r>
    </w:p>
    <w:p w14:paraId="1B93921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var = </w:t>
      </w:r>
      <w:proofErr w:type="spellStart"/>
      <w:r w:rsidRPr="00322D6F">
        <w:rPr>
          <w:rFonts w:ascii="Consolas" w:eastAsia="Times New Roman" w:hAnsi="Consolas" w:cs="Times New Roman"/>
          <w:color w:val="D4D4D4"/>
          <w:sz w:val="21"/>
          <w:szCs w:val="21"/>
        </w:rPr>
        <w:t>masterModel.getVarByName</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"y["</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str</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i</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p>
    <w:p w14:paraId="0757987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var.x</w:t>
      </w:r>
      <w:proofErr w:type="spellEnd"/>
      <w:r w:rsidRPr="00322D6F">
        <w:rPr>
          <w:rFonts w:ascii="Consolas" w:eastAsia="Times New Roman" w:hAnsi="Consolas" w:cs="Times New Roman"/>
          <w:color w:val="D4D4D4"/>
          <w:sz w:val="21"/>
          <w:szCs w:val="21"/>
        </w:rPr>
        <w:t> &gt; </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w:t>
      </w:r>
    </w:p>
    <w:p w14:paraId="4681554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CDCAA"/>
          <w:sz w:val="21"/>
          <w:szCs w:val="21"/>
        </w:rPr>
        <w:t>round</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var.x</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B5CEA8"/>
          <w:sz w:val="21"/>
          <w:szCs w:val="21"/>
        </w:rPr>
        <w:t>3</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   "</w:t>
      </w:r>
      <w:r w:rsidRPr="00322D6F">
        <w:rPr>
          <w:rFonts w:ascii="Consolas" w:eastAsia="Times New Roman" w:hAnsi="Consolas" w:cs="Times New Roman"/>
          <w:color w:val="D4D4D4"/>
          <w:sz w:val="21"/>
          <w:szCs w:val="21"/>
        </w:rPr>
        <w:t>, routes[</w:t>
      </w:r>
      <w:proofErr w:type="spellStart"/>
      <w:r w:rsidRPr="00322D6F">
        <w:rPr>
          <w:rFonts w:ascii="Consolas" w:eastAsia="Times New Roman" w:hAnsi="Consolas" w:cs="Times New Roman"/>
          <w:color w:val="D4D4D4"/>
          <w:sz w:val="21"/>
          <w:szCs w:val="21"/>
        </w:rPr>
        <w:t>i</w:t>
      </w:r>
      <w:proofErr w:type="spellEnd"/>
      <w:r w:rsidRPr="00322D6F">
        <w:rPr>
          <w:rFonts w:ascii="Consolas" w:eastAsia="Times New Roman" w:hAnsi="Consolas" w:cs="Times New Roman"/>
          <w:color w:val="D4D4D4"/>
          <w:sz w:val="21"/>
          <w:szCs w:val="21"/>
        </w:rPr>
        <w:t>])</w:t>
      </w:r>
    </w:p>
    <w:p w14:paraId="6AB1D0F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4D4D4"/>
          <w:sz w:val="21"/>
          <w:szCs w:val="21"/>
        </w:rPr>
        <w:t>fout.write</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str</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round</w:t>
      </w:r>
      <w:r w:rsidRPr="00322D6F">
        <w:rPr>
          <w:rFonts w:ascii="Consolas" w:eastAsia="Times New Roman" w:hAnsi="Consolas" w:cs="Times New Roman"/>
          <w:color w:val="D4D4D4"/>
          <w:sz w:val="21"/>
          <w:szCs w:val="21"/>
        </w:rPr>
        <w:t>(var.x, </w:t>
      </w:r>
      <w:r w:rsidRPr="00322D6F">
        <w:rPr>
          <w:rFonts w:ascii="Consolas" w:eastAsia="Times New Roman" w:hAnsi="Consolas" w:cs="Times New Roman"/>
          <w:color w:val="B5CEA8"/>
          <w:sz w:val="21"/>
          <w:szCs w:val="21"/>
        </w:rPr>
        <w:t>3</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CE9178"/>
          <w:sz w:val="21"/>
          <w:szCs w:val="21"/>
        </w:rPr>
        <w:t>"   "</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4EC9B0"/>
          <w:sz w:val="21"/>
          <w:szCs w:val="21"/>
        </w:rPr>
        <w:t>str</w:t>
      </w:r>
      <w:r w:rsidRPr="00322D6F">
        <w:rPr>
          <w:rFonts w:ascii="Consolas" w:eastAsia="Times New Roman" w:hAnsi="Consolas" w:cs="Times New Roman"/>
          <w:color w:val="D4D4D4"/>
          <w:sz w:val="21"/>
          <w:szCs w:val="21"/>
        </w:rPr>
        <w:t>(routes[i]) + </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7BA7D"/>
          <w:sz w:val="21"/>
          <w:szCs w:val="21"/>
        </w:rPr>
        <w:t>\n</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p>
    <w:p w14:paraId="42AAB92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fout.close</w:t>
      </w:r>
      <w:proofErr w:type="spellEnd"/>
      <w:proofErr w:type="gramEnd"/>
      <w:r w:rsidRPr="00322D6F">
        <w:rPr>
          <w:rFonts w:ascii="Consolas" w:eastAsia="Times New Roman" w:hAnsi="Consolas" w:cs="Times New Roman"/>
          <w:color w:val="D4D4D4"/>
          <w:sz w:val="21"/>
          <w:szCs w:val="21"/>
        </w:rPr>
        <w:t>()</w:t>
      </w:r>
    </w:p>
    <w:p w14:paraId="2A8EA93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3DFEBA30"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Write generated routes on file for </w:t>
      </w:r>
      <w:proofErr w:type="spellStart"/>
      <w:r w:rsidRPr="00322D6F">
        <w:rPr>
          <w:rFonts w:ascii="Consolas" w:eastAsia="Times New Roman" w:hAnsi="Consolas" w:cs="Times New Roman"/>
          <w:color w:val="6A9955"/>
          <w:sz w:val="21"/>
          <w:szCs w:val="21"/>
        </w:rPr>
        <w:t>CoverCost</w:t>
      </w:r>
      <w:proofErr w:type="spellEnd"/>
      <w:r w:rsidRPr="00322D6F">
        <w:rPr>
          <w:rFonts w:ascii="Consolas" w:eastAsia="Times New Roman" w:hAnsi="Consolas" w:cs="Times New Roman"/>
          <w:color w:val="6A9955"/>
          <w:sz w:val="21"/>
          <w:szCs w:val="21"/>
        </w:rPr>
        <w:t> heuristic</w:t>
      </w:r>
    </w:p>
    <w:p w14:paraId="70398C0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not</w:t>
      </w: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os.path</w:t>
      </w:r>
      <w:proofErr w:type="gramEnd"/>
      <w:r w:rsidRPr="00322D6F">
        <w:rPr>
          <w:rFonts w:ascii="Consolas" w:eastAsia="Times New Roman" w:hAnsi="Consolas" w:cs="Times New Roman"/>
          <w:color w:val="D4D4D4"/>
          <w:sz w:val="21"/>
          <w:szCs w:val="21"/>
        </w:rPr>
        <w:t>.exists</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os.path.join</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os.getcwd</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"routes"</w:t>
      </w:r>
      <w:r w:rsidRPr="00322D6F">
        <w:rPr>
          <w:rFonts w:ascii="Consolas" w:eastAsia="Times New Roman" w:hAnsi="Consolas" w:cs="Times New Roman"/>
          <w:color w:val="D4D4D4"/>
          <w:sz w:val="21"/>
          <w:szCs w:val="21"/>
        </w:rPr>
        <w:t>)):</w:t>
      </w:r>
    </w:p>
    <w:p w14:paraId="6ABE5C3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os.mkdir</w:t>
      </w:r>
      <w:proofErr w:type="spellEnd"/>
      <w:proofErr w:type="gram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os.path.join</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4D4D4"/>
          <w:sz w:val="21"/>
          <w:szCs w:val="21"/>
        </w:rPr>
        <w:t>os.getcwd</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"routes"</w:t>
      </w:r>
      <w:r w:rsidRPr="00322D6F">
        <w:rPr>
          <w:rFonts w:ascii="Consolas" w:eastAsia="Times New Roman" w:hAnsi="Consolas" w:cs="Times New Roman"/>
          <w:color w:val="D4D4D4"/>
          <w:sz w:val="21"/>
          <w:szCs w:val="21"/>
        </w:rPr>
        <w:t>))</w:t>
      </w:r>
    </w:p>
    <w:p w14:paraId="23E451C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outfile</w:t>
      </w:r>
      <w:proofErr w:type="spellEnd"/>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4D4D4"/>
          <w:sz w:val="21"/>
          <w:szCs w:val="21"/>
        </w:rPr>
        <w:t>os.path</w:t>
      </w:r>
      <w:proofErr w:type="gramEnd"/>
      <w:r w:rsidRPr="00322D6F">
        <w:rPr>
          <w:rFonts w:ascii="Consolas" w:eastAsia="Times New Roman" w:hAnsi="Consolas" w:cs="Times New Roman"/>
          <w:color w:val="D4D4D4"/>
          <w:sz w:val="21"/>
          <w:szCs w:val="21"/>
        </w:rPr>
        <w:t>.join</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"routes"</w:t>
      </w:r>
      <w:r w:rsidRPr="00322D6F">
        <w:rPr>
          <w:rFonts w:ascii="Consolas" w:eastAsia="Times New Roman" w:hAnsi="Consolas" w:cs="Times New Roman"/>
          <w:color w:val="D4D4D4"/>
          <w:sz w:val="21"/>
          <w:szCs w:val="21"/>
        </w:rPr>
        <w:t>, \</w:t>
      </w:r>
    </w:p>
    <w:p w14:paraId="0921B75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INSTANCE_NAME+</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str</w:t>
      </w:r>
      <w:r w:rsidRPr="00322D6F">
        <w:rPr>
          <w:rFonts w:ascii="Consolas" w:eastAsia="Times New Roman" w:hAnsi="Consolas" w:cs="Times New Roman"/>
          <w:color w:val="D4D4D4"/>
          <w:sz w:val="21"/>
          <w:szCs w:val="21"/>
        </w:rPr>
        <w:t>(n)+</w:t>
      </w:r>
      <w:r w:rsidRPr="00322D6F">
        <w:rPr>
          <w:rFonts w:ascii="Consolas" w:eastAsia="Times New Roman" w:hAnsi="Consolas" w:cs="Times New Roman"/>
          <w:color w:val="CE9178"/>
          <w:sz w:val="21"/>
          <w:szCs w:val="21"/>
        </w:rPr>
        <w:t>"-customers-routes.txt"</w:t>
      </w:r>
      <w:r w:rsidRPr="00322D6F">
        <w:rPr>
          <w:rFonts w:ascii="Consolas" w:eastAsia="Times New Roman" w:hAnsi="Consolas" w:cs="Times New Roman"/>
          <w:color w:val="D4D4D4"/>
          <w:sz w:val="21"/>
          <w:szCs w:val="21"/>
        </w:rPr>
        <w:t>)</w:t>
      </w:r>
    </w:p>
    <w:p w14:paraId="6D83C7C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with</w:t>
      </w: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open</w:t>
      </w:r>
      <w:r w:rsidRPr="00322D6F">
        <w:rPr>
          <w:rFonts w:ascii="Consolas" w:eastAsia="Times New Roman" w:hAnsi="Consolas" w:cs="Times New Roman"/>
          <w:color w:val="D4D4D4"/>
          <w:sz w:val="21"/>
          <w:szCs w:val="21"/>
        </w:rPr>
        <w:t>(</w:t>
      </w:r>
      <w:proofErr w:type="spellStart"/>
      <w:proofErr w:type="gramEnd"/>
      <w:r w:rsidRPr="00322D6F">
        <w:rPr>
          <w:rFonts w:ascii="Consolas" w:eastAsia="Times New Roman" w:hAnsi="Consolas" w:cs="Times New Roman"/>
          <w:color w:val="D4D4D4"/>
          <w:sz w:val="21"/>
          <w:szCs w:val="21"/>
        </w:rPr>
        <w:t>outfile</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"w"</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as</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fout</w:t>
      </w:r>
      <w:proofErr w:type="spellEnd"/>
      <w:r w:rsidRPr="00322D6F">
        <w:rPr>
          <w:rFonts w:ascii="Consolas" w:eastAsia="Times New Roman" w:hAnsi="Consolas" w:cs="Times New Roman"/>
          <w:color w:val="D4D4D4"/>
          <w:sz w:val="21"/>
          <w:szCs w:val="21"/>
        </w:rPr>
        <w:t>:</w:t>
      </w:r>
    </w:p>
    <w:p w14:paraId="73949740"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fout.write</w:t>
      </w:r>
      <w:proofErr w:type="spellEnd"/>
      <w:proofErr w:type="gramEnd"/>
      <w:r w:rsidRPr="00322D6F">
        <w:rPr>
          <w:rFonts w:ascii="Consolas" w:eastAsia="Times New Roman" w:hAnsi="Consolas" w:cs="Times New Roman"/>
          <w:color w:val="D4D4D4"/>
          <w:sz w:val="21"/>
          <w:szCs w:val="21"/>
        </w:rPr>
        <w:t>(INSTANCE_NAME + </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7BA7D"/>
          <w:sz w:val="21"/>
          <w:szCs w:val="21"/>
        </w:rPr>
        <w:t>\n</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p>
    <w:p w14:paraId="267B70A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route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routes:</w:t>
      </w:r>
    </w:p>
    <w:p w14:paraId="689DA0FD"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4D4D4"/>
          <w:sz w:val="21"/>
          <w:szCs w:val="21"/>
        </w:rPr>
        <w:t>fout.write</w:t>
      </w:r>
      <w:proofErr w:type="spellEnd"/>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str</w:t>
      </w:r>
      <w:r w:rsidRPr="00322D6F">
        <w:rPr>
          <w:rFonts w:ascii="Consolas" w:eastAsia="Times New Roman" w:hAnsi="Consolas" w:cs="Times New Roman"/>
          <w:color w:val="D4D4D4"/>
          <w:sz w:val="21"/>
          <w:szCs w:val="21"/>
        </w:rPr>
        <w:t>(route) + </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7BA7D"/>
          <w:sz w:val="21"/>
          <w:szCs w:val="21"/>
        </w:rPr>
        <w:t>\n</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p>
    <w:p w14:paraId="0236007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24C548A3" w14:textId="3A617A2D" w:rsidR="00322D6F" w:rsidRDefault="00322D6F"/>
    <w:p w14:paraId="4898E95D" w14:textId="3C5F78B2" w:rsidR="00322D6F" w:rsidRDefault="00322D6F">
      <w:r>
        <w:t>COST FUNCTION</w:t>
      </w:r>
    </w:p>
    <w:p w14:paraId="35A61BA8" w14:textId="3E587294" w:rsidR="00322D6F" w:rsidRDefault="00322D6F">
      <w:r w:rsidRPr="00322D6F">
        <w:t>coverCost</w:t>
      </w:r>
      <w:r>
        <w:t>.py</w:t>
      </w:r>
    </w:p>
    <w:p w14:paraId="097DF151"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from</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utilities</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p>
    <w:p w14:paraId="3F9F66C0"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from</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collections</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Counter</w:t>
      </w:r>
    </w:p>
    <w:p w14:paraId="6135A1A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4EC9B0"/>
          <w:sz w:val="21"/>
          <w:szCs w:val="21"/>
        </w:rPr>
        <w:t>os</w:t>
      </w:r>
      <w:proofErr w:type="spellEnd"/>
    </w:p>
    <w:p w14:paraId="6188401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from</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sys</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exit</w:t>
      </w:r>
    </w:p>
    <w:p w14:paraId="430F8ED1" w14:textId="77777777" w:rsidR="00322D6F" w:rsidRPr="00322D6F" w:rsidRDefault="00322D6F" w:rsidP="00322D6F">
      <w:pPr>
        <w:shd w:val="clear" w:color="auto" w:fill="1E1E1E"/>
        <w:spacing w:after="240" w:line="285" w:lineRule="atLeast"/>
        <w:rPr>
          <w:rFonts w:ascii="Consolas" w:eastAsia="Times New Roman" w:hAnsi="Consolas" w:cs="Times New Roman"/>
          <w:color w:val="D4D4D4"/>
          <w:sz w:val="21"/>
          <w:szCs w:val="21"/>
        </w:rPr>
      </w:pPr>
    </w:p>
    <w:p w14:paraId="46E6C74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569CD6"/>
          <w:sz w:val="21"/>
          <w:szCs w:val="21"/>
        </w:rPr>
        <w:t>def</w:t>
      </w: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coverCostHeuristic</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9CDCFE"/>
          <w:sz w:val="21"/>
          <w:szCs w:val="21"/>
        </w:rPr>
        <w:t>bestIndex</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allRoutes</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allCosts</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allCoverCost</w:t>
      </w:r>
      <w:r w:rsidRPr="00322D6F">
        <w:rPr>
          <w:rFonts w:ascii="Consolas" w:eastAsia="Times New Roman" w:hAnsi="Consolas" w:cs="Times New Roman"/>
          <w:color w:val="D4D4D4"/>
          <w:sz w:val="21"/>
          <w:szCs w:val="21"/>
        </w:rPr>
        <w:t>):</w:t>
      </w:r>
    </w:p>
    <w:p w14:paraId="1E79044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nodes</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4EC9B0"/>
          <w:sz w:val="21"/>
          <w:szCs w:val="21"/>
        </w:rPr>
        <w:t>set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proofErr w:type="gramStart"/>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23A6FFAD"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9CDCFE"/>
          <w:sz w:val="21"/>
          <w:szCs w:val="21"/>
        </w:rPr>
        <w:t>allRoutes</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w:t>
      </w:r>
    </w:p>
    <w:p w14:paraId="58AB536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costs</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9CDCFE"/>
          <w:sz w:val="21"/>
          <w:szCs w:val="21"/>
        </w:rPr>
        <w:t>allCosts</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w:t>
      </w:r>
    </w:p>
    <w:p w14:paraId="3FAC9D0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coverCost</w:t>
      </w:r>
      <w:proofErr w:type="spellEnd"/>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9CDCFE"/>
          <w:sz w:val="21"/>
          <w:szCs w:val="21"/>
        </w:rPr>
        <w:t>allCoverCost</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w:t>
      </w:r>
    </w:p>
    <w:p w14:paraId="5C109E8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049EBFD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node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bestIndex</w:t>
      </w:r>
      <w:proofErr w:type="spellEnd"/>
      <w:proofErr w:type="gramStart"/>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59318AC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9CDCFE"/>
          <w:sz w:val="21"/>
          <w:szCs w:val="21"/>
        </w:rPr>
        <w:t>nodes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remove</w:t>
      </w:r>
      <w:proofErr w:type="spellEnd"/>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node</w:t>
      </w:r>
      <w:r w:rsidRPr="00322D6F">
        <w:rPr>
          <w:rFonts w:ascii="Consolas" w:eastAsia="Times New Roman" w:hAnsi="Consolas" w:cs="Times New Roman"/>
          <w:color w:val="D4D4D4"/>
          <w:sz w:val="21"/>
          <w:szCs w:val="21"/>
        </w:rPr>
        <w:t>)</w:t>
      </w:r>
    </w:p>
    <w:p w14:paraId="5CA66DB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sol</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bestIndex</w:t>
      </w:r>
      <w:proofErr w:type="spellEnd"/>
      <w:r w:rsidRPr="00322D6F">
        <w:rPr>
          <w:rFonts w:ascii="Consolas" w:eastAsia="Times New Roman" w:hAnsi="Consolas" w:cs="Times New Roman"/>
          <w:color w:val="D4D4D4"/>
          <w:sz w:val="21"/>
          <w:szCs w:val="21"/>
        </w:rPr>
        <w:t>]]</w:t>
      </w:r>
    </w:p>
    <w:p w14:paraId="77CC6C8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solCost</w:t>
      </w:r>
      <w:proofErr w:type="spell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9CDCFE"/>
          <w:sz w:val="21"/>
          <w:szCs w:val="21"/>
        </w:rPr>
        <w:t>costs</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bestIndex</w:t>
      </w:r>
      <w:proofErr w:type="spellEnd"/>
      <w:r w:rsidRPr="00322D6F">
        <w:rPr>
          <w:rFonts w:ascii="Consolas" w:eastAsia="Times New Roman" w:hAnsi="Consolas" w:cs="Times New Roman"/>
          <w:color w:val="D4D4D4"/>
          <w:sz w:val="21"/>
          <w:szCs w:val="21"/>
        </w:rPr>
        <w:t>]</w:t>
      </w:r>
    </w:p>
    <w:p w14:paraId="786D8AA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1D6E223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Start loop</w:t>
      </w:r>
    </w:p>
    <w:p w14:paraId="2524165D"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while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nodes</w:t>
      </w:r>
      <w:r w:rsidRPr="00322D6F">
        <w:rPr>
          <w:rFonts w:ascii="Consolas" w:eastAsia="Times New Roman" w:hAnsi="Consolas" w:cs="Times New Roman"/>
          <w:color w:val="D4D4D4"/>
          <w:sz w:val="21"/>
          <w:szCs w:val="21"/>
        </w:rPr>
        <w:t>:</w:t>
      </w:r>
    </w:p>
    <w:p w14:paraId="747ABAF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filteredRoutes</w:t>
      </w:r>
      <w:proofErr w:type="spellEnd"/>
      <w:r w:rsidRPr="00322D6F">
        <w:rPr>
          <w:rFonts w:ascii="Consolas" w:eastAsia="Times New Roman" w:hAnsi="Consolas" w:cs="Times New Roman"/>
          <w:color w:val="D4D4D4"/>
          <w:sz w:val="21"/>
          <w:szCs w:val="21"/>
        </w:rPr>
        <w:t> = []</w:t>
      </w:r>
    </w:p>
    <w:p w14:paraId="23634CA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filteredCosts</w:t>
      </w:r>
      <w:proofErr w:type="spellEnd"/>
      <w:r w:rsidRPr="00322D6F">
        <w:rPr>
          <w:rFonts w:ascii="Consolas" w:eastAsia="Times New Roman" w:hAnsi="Consolas" w:cs="Times New Roman"/>
          <w:color w:val="D4D4D4"/>
          <w:sz w:val="21"/>
          <w:szCs w:val="21"/>
        </w:rPr>
        <w:t> = []</w:t>
      </w:r>
    </w:p>
    <w:p w14:paraId="3380820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filteredCoverCost</w:t>
      </w:r>
      <w:proofErr w:type="spellEnd"/>
      <w:r w:rsidRPr="00322D6F">
        <w:rPr>
          <w:rFonts w:ascii="Consolas" w:eastAsia="Times New Roman" w:hAnsi="Consolas" w:cs="Times New Roman"/>
          <w:color w:val="D4D4D4"/>
          <w:sz w:val="21"/>
          <w:szCs w:val="21"/>
        </w:rPr>
        <w:t> = []</w:t>
      </w:r>
    </w:p>
    <w:p w14:paraId="640A0F5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CDCAA"/>
          <w:sz w:val="21"/>
          <w:szCs w:val="21"/>
        </w:rPr>
        <w:t>len</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w:t>
      </w:r>
    </w:p>
    <w:p w14:paraId="70FAE4D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lastRenderedPageBreak/>
        <w:t>            </w:t>
      </w:r>
      <w:r w:rsidRPr="00322D6F">
        <w:rPr>
          <w:rFonts w:ascii="Consolas" w:eastAsia="Times New Roman" w:hAnsi="Consolas" w:cs="Times New Roman"/>
          <w:color w:val="9CDCFE"/>
          <w:sz w:val="21"/>
          <w:szCs w:val="21"/>
        </w:rPr>
        <w:t>feasible</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569CD6"/>
          <w:sz w:val="21"/>
          <w:szCs w:val="21"/>
        </w:rPr>
        <w:t>True</w:t>
      </w:r>
    </w:p>
    <w:p w14:paraId="642A692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node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proofErr w:type="spellEnd"/>
      <w:proofErr w:type="gramStart"/>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4A10844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not</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node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nodes</w:t>
      </w:r>
      <w:r w:rsidRPr="00322D6F">
        <w:rPr>
          <w:rFonts w:ascii="Consolas" w:eastAsia="Times New Roman" w:hAnsi="Consolas" w:cs="Times New Roman"/>
          <w:color w:val="D4D4D4"/>
          <w:sz w:val="21"/>
          <w:szCs w:val="21"/>
        </w:rPr>
        <w:t>:</w:t>
      </w:r>
    </w:p>
    <w:p w14:paraId="76AFC82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feasible</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569CD6"/>
          <w:sz w:val="21"/>
          <w:szCs w:val="21"/>
        </w:rPr>
        <w:t>False</w:t>
      </w:r>
    </w:p>
    <w:p w14:paraId="509F302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break</w:t>
      </w:r>
    </w:p>
    <w:p w14:paraId="06071EDD"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feasible</w:t>
      </w:r>
      <w:r w:rsidRPr="00322D6F">
        <w:rPr>
          <w:rFonts w:ascii="Consolas" w:eastAsia="Times New Roman" w:hAnsi="Consolas" w:cs="Times New Roman"/>
          <w:color w:val="D4D4D4"/>
          <w:sz w:val="21"/>
          <w:szCs w:val="21"/>
        </w:rPr>
        <w:t>:</w:t>
      </w:r>
    </w:p>
    <w:p w14:paraId="5A37BDD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filteredRoutes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append</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w:t>
      </w:r>
    </w:p>
    <w:p w14:paraId="277A5B0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filteredCosts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append</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costs</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w:t>
      </w:r>
    </w:p>
    <w:p w14:paraId="1C034D20"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filteredCoverCost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append</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coverCost</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w:t>
      </w:r>
    </w:p>
    <w:p w14:paraId="45B28AD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not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filteredRoutes</w:t>
      </w:r>
      <w:proofErr w:type="spellEnd"/>
      <w:r w:rsidRPr="00322D6F">
        <w:rPr>
          <w:rFonts w:ascii="Consolas" w:eastAsia="Times New Roman" w:hAnsi="Consolas" w:cs="Times New Roman"/>
          <w:color w:val="D4D4D4"/>
          <w:sz w:val="21"/>
          <w:szCs w:val="21"/>
        </w:rPr>
        <w:t>:</w:t>
      </w:r>
    </w:p>
    <w:p w14:paraId="6D84EEC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return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None</w:t>
      </w:r>
    </w:p>
    <w:p w14:paraId="1FC973F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0E7236E1"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bestIdx</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9CDCFE"/>
          <w:sz w:val="21"/>
          <w:szCs w:val="21"/>
        </w:rPr>
        <w:t>filteredCoverCost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index</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max</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filteredCoverCost</w:t>
      </w:r>
      <w:r w:rsidRPr="00322D6F">
        <w:rPr>
          <w:rFonts w:ascii="Consolas" w:eastAsia="Times New Roman" w:hAnsi="Consolas" w:cs="Times New Roman"/>
          <w:color w:val="D4D4D4"/>
          <w:sz w:val="21"/>
          <w:szCs w:val="21"/>
        </w:rPr>
        <w:t>))</w:t>
      </w:r>
    </w:p>
    <w:p w14:paraId="4EB0040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9CDCFE"/>
          <w:sz w:val="21"/>
          <w:szCs w:val="21"/>
        </w:rPr>
        <w:t>sol</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append</w:t>
      </w:r>
      <w:proofErr w:type="spellEnd"/>
      <w:proofErr w:type="gram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filteredRoutes</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bestIdx</w:t>
      </w:r>
      <w:proofErr w:type="spellEnd"/>
      <w:r w:rsidRPr="00322D6F">
        <w:rPr>
          <w:rFonts w:ascii="Consolas" w:eastAsia="Times New Roman" w:hAnsi="Consolas" w:cs="Times New Roman"/>
          <w:color w:val="D4D4D4"/>
          <w:sz w:val="21"/>
          <w:szCs w:val="21"/>
        </w:rPr>
        <w:t>])</w:t>
      </w:r>
    </w:p>
    <w:p w14:paraId="5197FD9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solCost</w:t>
      </w:r>
      <w:proofErr w:type="spellEnd"/>
      <w:r w:rsidRPr="00322D6F">
        <w:rPr>
          <w:rFonts w:ascii="Consolas" w:eastAsia="Times New Roman" w:hAnsi="Consolas" w:cs="Times New Roman"/>
          <w:color w:val="D4D4D4"/>
          <w:sz w:val="21"/>
          <w:szCs w:val="21"/>
        </w:rPr>
        <w:t> += </w:t>
      </w:r>
      <w:proofErr w:type="spellStart"/>
      <w:r w:rsidRPr="00322D6F">
        <w:rPr>
          <w:rFonts w:ascii="Consolas" w:eastAsia="Times New Roman" w:hAnsi="Consolas" w:cs="Times New Roman"/>
          <w:color w:val="9CDCFE"/>
          <w:sz w:val="21"/>
          <w:szCs w:val="21"/>
        </w:rPr>
        <w:t>filteredCosts</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bestIdx</w:t>
      </w:r>
      <w:proofErr w:type="spellEnd"/>
      <w:r w:rsidRPr="00322D6F">
        <w:rPr>
          <w:rFonts w:ascii="Consolas" w:eastAsia="Times New Roman" w:hAnsi="Consolas" w:cs="Times New Roman"/>
          <w:color w:val="D4D4D4"/>
          <w:sz w:val="21"/>
          <w:szCs w:val="21"/>
        </w:rPr>
        <w:t>]</w:t>
      </w:r>
    </w:p>
    <w:p w14:paraId="4EE7D99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node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filteredRoutes</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bestIdx</w:t>
      </w:r>
      <w:proofErr w:type="spellEnd"/>
      <w:proofErr w:type="gramStart"/>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2F93C3A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9CDCFE"/>
          <w:sz w:val="21"/>
          <w:szCs w:val="21"/>
        </w:rPr>
        <w:t>nodes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remove</w:t>
      </w:r>
      <w:proofErr w:type="spellEnd"/>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node</w:t>
      </w:r>
      <w:r w:rsidRPr="00322D6F">
        <w:rPr>
          <w:rFonts w:ascii="Consolas" w:eastAsia="Times New Roman" w:hAnsi="Consolas" w:cs="Times New Roman"/>
          <w:color w:val="D4D4D4"/>
          <w:sz w:val="21"/>
          <w:szCs w:val="21"/>
        </w:rPr>
        <w:t>)</w:t>
      </w:r>
    </w:p>
    <w:p w14:paraId="52C6E92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9CDCFE"/>
          <w:sz w:val="21"/>
          <w:szCs w:val="21"/>
        </w:rPr>
        <w:t>filteredRoutes</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w:t>
      </w:r>
    </w:p>
    <w:p w14:paraId="33EAD861"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costs</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9CDCFE"/>
          <w:sz w:val="21"/>
          <w:szCs w:val="21"/>
        </w:rPr>
        <w:t>filteredCosts</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w:t>
      </w:r>
    </w:p>
    <w:p w14:paraId="537BD3F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507F4C3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return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sol</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solCost</w:t>
      </w:r>
      <w:proofErr w:type="spellEnd"/>
      <w:r w:rsidRPr="00322D6F">
        <w:rPr>
          <w:rFonts w:ascii="Consolas" w:eastAsia="Times New Roman" w:hAnsi="Consolas" w:cs="Times New Roman"/>
          <w:color w:val="D4D4D4"/>
          <w:sz w:val="21"/>
          <w:szCs w:val="21"/>
        </w:rPr>
        <w:t>)</w:t>
      </w:r>
    </w:p>
    <w:p w14:paraId="3E9C07F7" w14:textId="77777777" w:rsidR="00322D6F" w:rsidRPr="00322D6F" w:rsidRDefault="00322D6F" w:rsidP="00322D6F">
      <w:pPr>
        <w:shd w:val="clear" w:color="auto" w:fill="1E1E1E"/>
        <w:spacing w:after="240" w:line="285" w:lineRule="atLeast"/>
        <w:rPr>
          <w:rFonts w:ascii="Consolas" w:eastAsia="Times New Roman" w:hAnsi="Consolas" w:cs="Times New Roman"/>
          <w:color w:val="D4D4D4"/>
          <w:sz w:val="21"/>
          <w:szCs w:val="21"/>
        </w:rPr>
      </w:pPr>
    </w:p>
    <w:p w14:paraId="02EA5FB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__name__ == </w:t>
      </w:r>
      <w:r w:rsidRPr="00322D6F">
        <w:rPr>
          <w:rFonts w:ascii="Consolas" w:eastAsia="Times New Roman" w:hAnsi="Consolas" w:cs="Times New Roman"/>
          <w:color w:val="CE9178"/>
          <w:sz w:val="21"/>
          <w:szCs w:val="21"/>
        </w:rPr>
        <w:t>"__main__"</w:t>
      </w:r>
      <w:r w:rsidRPr="00322D6F">
        <w:rPr>
          <w:rFonts w:ascii="Consolas" w:eastAsia="Times New Roman" w:hAnsi="Consolas" w:cs="Times New Roman"/>
          <w:color w:val="D4D4D4"/>
          <w:sz w:val="21"/>
          <w:szCs w:val="21"/>
        </w:rPr>
        <w:t>:</w:t>
      </w:r>
    </w:p>
    <w:p w14:paraId="746749F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Take in input instance and number of costumers</w:t>
      </w:r>
    </w:p>
    <w:p w14:paraId="398DA26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FC1FF"/>
          <w:sz w:val="21"/>
          <w:szCs w:val="21"/>
        </w:rPr>
        <w:t>INSTANCE_NAME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FC1FF"/>
          <w:sz w:val="21"/>
          <w:szCs w:val="21"/>
        </w:rPr>
        <w:t>INSTANCE_FILENAME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CDCAA"/>
          <w:sz w:val="21"/>
          <w:szCs w:val="21"/>
        </w:rPr>
        <w:t>readInstanceN</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D4D4D4"/>
          <w:sz w:val="21"/>
          <w:szCs w:val="21"/>
        </w:rPr>
        <w:t>)</w:t>
      </w:r>
    </w:p>
    <w:p w14:paraId="099C758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FC1FF"/>
          <w:sz w:val="21"/>
          <w:szCs w:val="21"/>
        </w:rPr>
        <w:t>ROUTES_FILENAME</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4EC9B0"/>
          <w:sz w:val="21"/>
          <w:szCs w:val="21"/>
        </w:rPr>
        <w:t>os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path</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join</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"routes"</w:t>
      </w:r>
      <w:r w:rsidRPr="00322D6F">
        <w:rPr>
          <w:rFonts w:ascii="Consolas" w:eastAsia="Times New Roman" w:hAnsi="Consolas" w:cs="Times New Roman"/>
          <w:color w:val="D4D4D4"/>
          <w:sz w:val="21"/>
          <w:szCs w:val="21"/>
        </w:rPr>
        <w:t>, \</w:t>
      </w:r>
    </w:p>
    <w:p w14:paraId="52559EA6"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FC1FF"/>
          <w:sz w:val="21"/>
          <w:szCs w:val="21"/>
        </w:rPr>
        <w:t>INSTANCE_NAME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str</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"-customers-routes.txt"</w:t>
      </w:r>
      <w:r w:rsidRPr="00322D6F">
        <w:rPr>
          <w:rFonts w:ascii="Consolas" w:eastAsia="Times New Roman" w:hAnsi="Consolas" w:cs="Times New Roman"/>
          <w:color w:val="D4D4D4"/>
          <w:sz w:val="21"/>
          <w:szCs w:val="21"/>
        </w:rPr>
        <w:t>)</w:t>
      </w:r>
    </w:p>
    <w:p w14:paraId="39B421A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not</w:t>
      </w: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4EC9B0"/>
          <w:sz w:val="21"/>
          <w:szCs w:val="21"/>
        </w:rPr>
        <w:t>os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path</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exists</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FC1FF"/>
          <w:sz w:val="21"/>
          <w:szCs w:val="21"/>
        </w:rPr>
        <w:t>ROUTES_FILENAME</w:t>
      </w:r>
      <w:r w:rsidRPr="00322D6F">
        <w:rPr>
          <w:rFonts w:ascii="Consolas" w:eastAsia="Times New Roman" w:hAnsi="Consolas" w:cs="Times New Roman"/>
          <w:color w:val="D4D4D4"/>
          <w:sz w:val="21"/>
          <w:szCs w:val="21"/>
        </w:rPr>
        <w:t>):</w:t>
      </w:r>
    </w:p>
    <w:p w14:paraId="4E7B7A8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"No routes generated for this instance and number of customers."</w:t>
      </w:r>
      <w:r w:rsidRPr="00322D6F">
        <w:rPr>
          <w:rFonts w:ascii="Consolas" w:eastAsia="Times New Roman" w:hAnsi="Consolas" w:cs="Times New Roman"/>
          <w:color w:val="D4D4D4"/>
          <w:sz w:val="21"/>
          <w:szCs w:val="21"/>
        </w:rPr>
        <w:t>)</w:t>
      </w:r>
    </w:p>
    <w:p w14:paraId="721860B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"Run: 'python col-gen-vrptw.py' and input desired instance and"</w:t>
      </w:r>
      <w:r w:rsidRPr="00322D6F">
        <w:rPr>
          <w:rFonts w:ascii="Consolas" w:eastAsia="Times New Roman" w:hAnsi="Consolas" w:cs="Times New Roman"/>
          <w:color w:val="D4D4D4"/>
          <w:sz w:val="21"/>
          <w:szCs w:val="21"/>
        </w:rPr>
        <w:t> +\</w:t>
      </w:r>
    </w:p>
    <w:p w14:paraId="2C440861"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w:t>
      </w:r>
      <w:proofErr w:type="gramStart"/>
      <w:r w:rsidRPr="00322D6F">
        <w:rPr>
          <w:rFonts w:ascii="Consolas" w:eastAsia="Times New Roman" w:hAnsi="Consolas" w:cs="Times New Roman"/>
          <w:color w:val="CE9178"/>
          <w:sz w:val="21"/>
          <w:szCs w:val="21"/>
        </w:rPr>
        <w:t>number</w:t>
      </w:r>
      <w:proofErr w:type="gramEnd"/>
      <w:r w:rsidRPr="00322D6F">
        <w:rPr>
          <w:rFonts w:ascii="Consolas" w:eastAsia="Times New Roman" w:hAnsi="Consolas" w:cs="Times New Roman"/>
          <w:color w:val="CE9178"/>
          <w:sz w:val="21"/>
          <w:szCs w:val="21"/>
        </w:rPr>
        <w:t> of customers."</w:t>
      </w:r>
      <w:r w:rsidRPr="00322D6F">
        <w:rPr>
          <w:rFonts w:ascii="Consolas" w:eastAsia="Times New Roman" w:hAnsi="Consolas" w:cs="Times New Roman"/>
          <w:color w:val="D4D4D4"/>
          <w:sz w:val="21"/>
          <w:szCs w:val="21"/>
        </w:rPr>
        <w:t>)</w:t>
      </w:r>
    </w:p>
    <w:p w14:paraId="4902434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"Exit"</w:t>
      </w:r>
      <w:r w:rsidRPr="00322D6F">
        <w:rPr>
          <w:rFonts w:ascii="Consolas" w:eastAsia="Times New Roman" w:hAnsi="Consolas" w:cs="Times New Roman"/>
          <w:color w:val="D4D4D4"/>
          <w:sz w:val="21"/>
          <w:szCs w:val="21"/>
        </w:rPr>
        <w:t>)</w:t>
      </w:r>
    </w:p>
    <w:p w14:paraId="76DC1D6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exit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75603EF2" w14:textId="77777777" w:rsidR="00322D6F" w:rsidRPr="00322D6F" w:rsidRDefault="00322D6F" w:rsidP="00322D6F">
      <w:pPr>
        <w:shd w:val="clear" w:color="auto" w:fill="1E1E1E"/>
        <w:spacing w:after="240" w:line="285" w:lineRule="atLeast"/>
        <w:rPr>
          <w:rFonts w:ascii="Consolas" w:eastAsia="Times New Roman" w:hAnsi="Consolas" w:cs="Times New Roman"/>
          <w:color w:val="D4D4D4"/>
          <w:sz w:val="21"/>
          <w:szCs w:val="21"/>
        </w:rPr>
      </w:pPr>
    </w:p>
    <w:p w14:paraId="085BBDF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Read CG generated routes</w:t>
      </w:r>
    </w:p>
    <w:p w14:paraId="4294079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lines</w:t>
      </w:r>
      <w:r w:rsidRPr="00322D6F">
        <w:rPr>
          <w:rFonts w:ascii="Consolas" w:eastAsia="Times New Roman" w:hAnsi="Consolas" w:cs="Times New Roman"/>
          <w:color w:val="D4D4D4"/>
          <w:sz w:val="21"/>
          <w:szCs w:val="21"/>
        </w:rPr>
        <w:t> = []</w:t>
      </w:r>
    </w:p>
    <w:p w14:paraId="43F4420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with</w:t>
      </w: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open</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4FC1FF"/>
          <w:sz w:val="21"/>
          <w:szCs w:val="21"/>
        </w:rPr>
        <w:t>ROUTES_FILENAME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E9178"/>
          <w:sz w:val="21"/>
          <w:szCs w:val="21"/>
        </w:rPr>
        <w:t>"r"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as</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fin</w:t>
      </w:r>
      <w:r w:rsidRPr="00322D6F">
        <w:rPr>
          <w:rFonts w:ascii="Consolas" w:eastAsia="Times New Roman" w:hAnsi="Consolas" w:cs="Times New Roman"/>
          <w:color w:val="D4D4D4"/>
          <w:sz w:val="21"/>
          <w:szCs w:val="21"/>
        </w:rPr>
        <w:t>:</w:t>
      </w:r>
    </w:p>
    <w:p w14:paraId="0C95473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lines</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9CDCFE"/>
          <w:sz w:val="21"/>
          <w:szCs w:val="21"/>
        </w:rPr>
        <w:t>fin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readlines</w:t>
      </w:r>
      <w:proofErr w:type="spellEnd"/>
      <w:proofErr w:type="gramEnd"/>
      <w:r w:rsidRPr="00322D6F">
        <w:rPr>
          <w:rFonts w:ascii="Consolas" w:eastAsia="Times New Roman" w:hAnsi="Consolas" w:cs="Times New Roman"/>
          <w:color w:val="D4D4D4"/>
          <w:sz w:val="21"/>
          <w:szCs w:val="21"/>
        </w:rPr>
        <w:t>()</w:t>
      </w:r>
    </w:p>
    <w:p w14:paraId="55DA699D"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allRoutes</w:t>
      </w:r>
      <w:r w:rsidRPr="00322D6F">
        <w:rPr>
          <w:rFonts w:ascii="Consolas" w:eastAsia="Times New Roman" w:hAnsi="Consolas" w:cs="Times New Roman"/>
          <w:color w:val="D4D4D4"/>
          <w:sz w:val="21"/>
          <w:szCs w:val="21"/>
        </w:rPr>
        <w:t> = [</w:t>
      </w:r>
      <w:proofErr w:type="gramStart"/>
      <w:r w:rsidRPr="00322D6F">
        <w:rPr>
          <w:rFonts w:ascii="Consolas" w:eastAsia="Times New Roman" w:hAnsi="Consolas" w:cs="Times New Roman"/>
          <w:color w:val="4EC9B0"/>
          <w:sz w:val="21"/>
          <w:szCs w:val="21"/>
        </w:rPr>
        <w:t>list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4EC9B0"/>
          <w:sz w:val="21"/>
          <w:szCs w:val="21"/>
        </w:rPr>
        <w:t>map</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int</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line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split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 "</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line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lines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37129B4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5FDCCF0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Discard all routes that visit a node more than one time</w:t>
      </w:r>
    </w:p>
    <w:p w14:paraId="3500567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nodes</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4EC9B0"/>
          <w:sz w:val="21"/>
          <w:szCs w:val="21"/>
        </w:rPr>
        <w:t>set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proofErr w:type="gramStart"/>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690272F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 = []</w:t>
      </w:r>
    </w:p>
    <w:p w14:paraId="1E01561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lastRenderedPageBreak/>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route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allRoutes</w:t>
      </w:r>
      <w:proofErr w:type="spellEnd"/>
      <w:r w:rsidRPr="00322D6F">
        <w:rPr>
          <w:rFonts w:ascii="Consolas" w:eastAsia="Times New Roman" w:hAnsi="Consolas" w:cs="Times New Roman"/>
          <w:color w:val="D4D4D4"/>
          <w:sz w:val="21"/>
          <w:szCs w:val="21"/>
        </w:rPr>
        <w:t>:</w:t>
      </w:r>
    </w:p>
    <w:p w14:paraId="3451249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occ</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4EC9B0"/>
          <w:sz w:val="21"/>
          <w:szCs w:val="21"/>
        </w:rPr>
        <w:t>Counter</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route</w:t>
      </w:r>
      <w:r w:rsidRPr="00322D6F">
        <w:rPr>
          <w:rFonts w:ascii="Consolas" w:eastAsia="Times New Roman" w:hAnsi="Consolas" w:cs="Times New Roman"/>
          <w:color w:val="D4D4D4"/>
          <w:sz w:val="21"/>
          <w:szCs w:val="21"/>
        </w:rPr>
        <w:t>)</w:t>
      </w:r>
    </w:p>
    <w:p w14:paraId="27F6C74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max</w:t>
      </w:r>
      <w:r w:rsidRPr="00322D6F">
        <w:rPr>
          <w:rFonts w:ascii="Consolas" w:eastAsia="Times New Roman" w:hAnsi="Consolas" w:cs="Times New Roman"/>
          <w:color w:val="D4D4D4"/>
          <w:sz w:val="21"/>
          <w:szCs w:val="21"/>
        </w:rPr>
        <w:t>(</w:t>
      </w:r>
      <w:proofErr w:type="spellStart"/>
      <w:proofErr w:type="gramStart"/>
      <w:r w:rsidRPr="00322D6F">
        <w:rPr>
          <w:rFonts w:ascii="Consolas" w:eastAsia="Times New Roman" w:hAnsi="Consolas" w:cs="Times New Roman"/>
          <w:color w:val="9CDCFE"/>
          <w:sz w:val="21"/>
          <w:szCs w:val="21"/>
        </w:rPr>
        <w:t>occ</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values</w:t>
      </w:r>
      <w:proofErr w:type="spellEnd"/>
      <w:proofErr w:type="gram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414878C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append</w:t>
      </w:r>
      <w:proofErr w:type="spellEnd"/>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route</w:t>
      </w:r>
      <w:r w:rsidRPr="00322D6F">
        <w:rPr>
          <w:rFonts w:ascii="Consolas" w:eastAsia="Times New Roman" w:hAnsi="Consolas" w:cs="Times New Roman"/>
          <w:color w:val="D4D4D4"/>
          <w:sz w:val="21"/>
          <w:szCs w:val="21"/>
        </w:rPr>
        <w:t>)</w:t>
      </w:r>
    </w:p>
    <w:p w14:paraId="144EB07B"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29D5230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Create distance matrix and routes costs</w:t>
      </w:r>
    </w:p>
    <w:p w14:paraId="70AD437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Kdim</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FC1FF"/>
          <w:sz w:val="21"/>
          <w:szCs w:val="21"/>
        </w:rPr>
        <w:t>Q</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x</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y</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q</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a</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b</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CDCAA"/>
          <w:sz w:val="21"/>
          <w:szCs w:val="21"/>
        </w:rPr>
        <w:t>readData</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4FC1FF"/>
          <w:sz w:val="21"/>
          <w:szCs w:val="21"/>
        </w:rPr>
        <w:t>INSTANCE_FILENAME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p>
    <w:p w14:paraId="4202257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CDCAA"/>
          <w:sz w:val="21"/>
          <w:szCs w:val="21"/>
        </w:rPr>
        <w:t>createDistanceMatrix</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9CDCFE"/>
          <w:sz w:val="21"/>
          <w:szCs w:val="21"/>
        </w:rPr>
        <w:t>x</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y</w:t>
      </w:r>
      <w:r w:rsidRPr="00322D6F">
        <w:rPr>
          <w:rFonts w:ascii="Consolas" w:eastAsia="Times New Roman" w:hAnsi="Consolas" w:cs="Times New Roman"/>
          <w:color w:val="D4D4D4"/>
          <w:sz w:val="21"/>
          <w:szCs w:val="21"/>
        </w:rPr>
        <w:t>)</w:t>
      </w:r>
    </w:p>
    <w:p w14:paraId="67641C2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costs</w:t>
      </w:r>
      <w:r w:rsidRPr="00322D6F">
        <w:rPr>
          <w:rFonts w:ascii="Consolas" w:eastAsia="Times New Roman" w:hAnsi="Consolas" w:cs="Times New Roman"/>
          <w:color w:val="D4D4D4"/>
          <w:sz w:val="21"/>
          <w:szCs w:val="21"/>
        </w:rPr>
        <w:t> = []</w:t>
      </w:r>
    </w:p>
    <w:p w14:paraId="0699AAF1"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route</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w:t>
      </w:r>
    </w:p>
    <w:p w14:paraId="503F82B1"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cost</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w:t>
      </w:r>
    </w:p>
    <w:p w14:paraId="2F85A16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DCDCAA"/>
          <w:sz w:val="21"/>
          <w:szCs w:val="21"/>
        </w:rPr>
        <w:t>len</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route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348DFC3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cost</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route</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route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4611468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9CDCFE"/>
          <w:sz w:val="21"/>
          <w:szCs w:val="21"/>
        </w:rPr>
        <w:t>costs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append</w:t>
      </w:r>
      <w:proofErr w:type="spellEnd"/>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cost</w:t>
      </w:r>
      <w:r w:rsidRPr="00322D6F">
        <w:rPr>
          <w:rFonts w:ascii="Consolas" w:eastAsia="Times New Roman" w:hAnsi="Consolas" w:cs="Times New Roman"/>
          <w:color w:val="D4D4D4"/>
          <w:sz w:val="21"/>
          <w:szCs w:val="21"/>
        </w:rPr>
        <w:t>)</w:t>
      </w:r>
    </w:p>
    <w:p w14:paraId="1FCBC1F9"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66DD3CE1"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Find coverage/cost ratio off the routes</w:t>
      </w:r>
    </w:p>
    <w:p w14:paraId="5075724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coverCost</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DCDCAA"/>
          <w:sz w:val="21"/>
          <w:szCs w:val="21"/>
        </w:rPr>
        <w:t>len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costs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len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w:t>
      </w:r>
    </w:p>
    <w:p w14:paraId="44AD24BE"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idxBestCoverCost</w:t>
      </w:r>
      <w:proofErr w:type="spellEnd"/>
      <w:r w:rsidRPr="00322D6F">
        <w:rPr>
          <w:rFonts w:ascii="Consolas" w:eastAsia="Times New Roman" w:hAnsi="Consolas" w:cs="Times New Roman"/>
          <w:color w:val="D4D4D4"/>
          <w:sz w:val="21"/>
          <w:szCs w:val="21"/>
        </w:rPr>
        <w:t> = </w:t>
      </w:r>
      <w:proofErr w:type="gramStart"/>
      <w:r w:rsidRPr="00322D6F">
        <w:rPr>
          <w:rFonts w:ascii="Consolas" w:eastAsia="Times New Roman" w:hAnsi="Consolas" w:cs="Times New Roman"/>
          <w:color w:val="DCDCAA"/>
          <w:sz w:val="21"/>
          <w:szCs w:val="21"/>
        </w:rPr>
        <w:t>sorted</w:t>
      </w:r>
      <w:r w:rsidRPr="00322D6F">
        <w:rPr>
          <w:rFonts w:ascii="Consolas" w:eastAsia="Times New Roman" w:hAnsi="Consolas" w:cs="Times New Roman"/>
          <w:color w:val="D4D4D4"/>
          <w:sz w:val="21"/>
          <w:szCs w:val="21"/>
        </w:rPr>
        <w:t>(</w:t>
      </w:r>
      <w:proofErr w:type="spellStart"/>
      <w:proofErr w:type="gramEnd"/>
      <w:r w:rsidRPr="00322D6F">
        <w:rPr>
          <w:rFonts w:ascii="Consolas" w:eastAsia="Times New Roman" w:hAnsi="Consolas" w:cs="Times New Roman"/>
          <w:color w:val="9CDCFE"/>
          <w:sz w:val="21"/>
          <w:szCs w:val="21"/>
        </w:rPr>
        <w:t>coverCost</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reverse</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569CD6"/>
          <w:sz w:val="21"/>
          <w:szCs w:val="21"/>
        </w:rPr>
        <w:t>True</w:t>
      </w:r>
      <w:r w:rsidRPr="00322D6F">
        <w:rPr>
          <w:rFonts w:ascii="Consolas" w:eastAsia="Times New Roman" w:hAnsi="Consolas" w:cs="Times New Roman"/>
          <w:color w:val="D4D4D4"/>
          <w:sz w:val="21"/>
          <w:szCs w:val="21"/>
        </w:rPr>
        <w:t>)</w:t>
      </w:r>
    </w:p>
    <w:p w14:paraId="416773E6"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w:t>
      </w:r>
      <w:proofErr w:type="gramStart"/>
      <w:r w:rsidRPr="00322D6F">
        <w:rPr>
          <w:rFonts w:ascii="Consolas" w:eastAsia="Times New Roman" w:hAnsi="Consolas" w:cs="Times New Roman"/>
          <w:color w:val="6A9955"/>
          <w:sz w:val="21"/>
          <w:szCs w:val="21"/>
        </w:rPr>
        <w:t>if</w:t>
      </w:r>
      <w:proofErr w:type="gramEnd"/>
      <w:r w:rsidRPr="00322D6F">
        <w:rPr>
          <w:rFonts w:ascii="Consolas" w:eastAsia="Times New Roman" w:hAnsi="Consolas" w:cs="Times New Roman"/>
          <w:color w:val="6A9955"/>
          <w:sz w:val="21"/>
          <w:szCs w:val="21"/>
        </w:rPr>
        <w:t> </w:t>
      </w:r>
      <w:proofErr w:type="spellStart"/>
      <w:r w:rsidRPr="00322D6F">
        <w:rPr>
          <w:rFonts w:ascii="Consolas" w:eastAsia="Times New Roman" w:hAnsi="Consolas" w:cs="Times New Roman"/>
          <w:color w:val="6A9955"/>
          <w:sz w:val="21"/>
          <w:szCs w:val="21"/>
        </w:rPr>
        <w:t>len</w:t>
      </w:r>
      <w:proofErr w:type="spellEnd"/>
      <w:r w:rsidRPr="00322D6F">
        <w:rPr>
          <w:rFonts w:ascii="Consolas" w:eastAsia="Times New Roman" w:hAnsi="Consolas" w:cs="Times New Roman"/>
          <w:color w:val="6A9955"/>
          <w:sz w:val="21"/>
          <w:szCs w:val="21"/>
        </w:rPr>
        <w:t>(</w:t>
      </w:r>
      <w:proofErr w:type="spellStart"/>
      <w:r w:rsidRPr="00322D6F">
        <w:rPr>
          <w:rFonts w:ascii="Consolas" w:eastAsia="Times New Roman" w:hAnsi="Consolas" w:cs="Times New Roman"/>
          <w:color w:val="6A9955"/>
          <w:sz w:val="21"/>
          <w:szCs w:val="21"/>
        </w:rPr>
        <w:t>idxBestCoverCost</w:t>
      </w:r>
      <w:proofErr w:type="spellEnd"/>
      <w:r w:rsidRPr="00322D6F">
        <w:rPr>
          <w:rFonts w:ascii="Consolas" w:eastAsia="Times New Roman" w:hAnsi="Consolas" w:cs="Times New Roman"/>
          <w:color w:val="6A9955"/>
          <w:sz w:val="21"/>
          <w:szCs w:val="21"/>
        </w:rPr>
        <w:t>) &gt; 300:</w:t>
      </w:r>
    </w:p>
    <w:p w14:paraId="38D6277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w:t>
      </w:r>
      <w:proofErr w:type="spellStart"/>
      <w:r w:rsidRPr="00322D6F">
        <w:rPr>
          <w:rFonts w:ascii="Consolas" w:eastAsia="Times New Roman" w:hAnsi="Consolas" w:cs="Times New Roman"/>
          <w:color w:val="6A9955"/>
          <w:sz w:val="21"/>
          <w:szCs w:val="21"/>
        </w:rPr>
        <w:t>idxBestCoverCost</w:t>
      </w:r>
      <w:proofErr w:type="spellEnd"/>
      <w:r w:rsidRPr="00322D6F">
        <w:rPr>
          <w:rFonts w:ascii="Consolas" w:eastAsia="Times New Roman" w:hAnsi="Consolas" w:cs="Times New Roman"/>
          <w:color w:val="6A9955"/>
          <w:sz w:val="21"/>
          <w:szCs w:val="21"/>
        </w:rPr>
        <w:t> =</w:t>
      </w:r>
      <w:proofErr w:type="spellStart"/>
      <w:proofErr w:type="gramStart"/>
      <w:r w:rsidRPr="00322D6F">
        <w:rPr>
          <w:rFonts w:ascii="Consolas" w:eastAsia="Times New Roman" w:hAnsi="Consolas" w:cs="Times New Roman"/>
          <w:color w:val="6A9955"/>
          <w:sz w:val="21"/>
          <w:szCs w:val="21"/>
        </w:rPr>
        <w:t>idxBestCoverCost</w:t>
      </w:r>
      <w:proofErr w:type="spellEnd"/>
      <w:r w:rsidRPr="00322D6F">
        <w:rPr>
          <w:rFonts w:ascii="Consolas" w:eastAsia="Times New Roman" w:hAnsi="Consolas" w:cs="Times New Roman"/>
          <w:color w:val="6A9955"/>
          <w:sz w:val="21"/>
          <w:szCs w:val="21"/>
        </w:rPr>
        <w:t>[</w:t>
      </w:r>
      <w:proofErr w:type="gramEnd"/>
      <w:r w:rsidRPr="00322D6F">
        <w:rPr>
          <w:rFonts w:ascii="Consolas" w:eastAsia="Times New Roman" w:hAnsi="Consolas" w:cs="Times New Roman"/>
          <w:color w:val="6A9955"/>
          <w:sz w:val="21"/>
          <w:szCs w:val="21"/>
        </w:rPr>
        <w:t>:300]</w:t>
      </w:r>
    </w:p>
    <w:p w14:paraId="0AB4725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Find indexes of the 10 paths with the best cover cost</w:t>
      </w:r>
    </w:p>
    <w:p w14:paraId="4794693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idxBestCoverCost</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4EC9B0"/>
          <w:sz w:val="21"/>
          <w:szCs w:val="21"/>
        </w:rPr>
        <w:t>set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coverCost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index</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idxBestCoverCost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p>
    <w:p w14:paraId="2394965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len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idxBestCoverCost</w:t>
      </w:r>
      <w:r w:rsidRPr="00322D6F">
        <w:rPr>
          <w:rFonts w:ascii="Consolas" w:eastAsia="Times New Roman" w:hAnsi="Consolas" w:cs="Times New Roman"/>
          <w:color w:val="D4D4D4"/>
          <w:sz w:val="21"/>
          <w:szCs w:val="21"/>
        </w:rPr>
        <w:t>))])</w:t>
      </w:r>
    </w:p>
    <w:p w14:paraId="1657F55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476B3EB4"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solutions</w:t>
      </w:r>
      <w:r w:rsidRPr="00322D6F">
        <w:rPr>
          <w:rFonts w:ascii="Consolas" w:eastAsia="Times New Roman" w:hAnsi="Consolas" w:cs="Times New Roman"/>
          <w:color w:val="D4D4D4"/>
          <w:sz w:val="21"/>
          <w:szCs w:val="21"/>
        </w:rPr>
        <w:t> = []</w:t>
      </w:r>
    </w:p>
    <w:p w14:paraId="78515927"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solutionCosts</w:t>
      </w:r>
      <w:proofErr w:type="spellEnd"/>
      <w:r w:rsidRPr="00322D6F">
        <w:rPr>
          <w:rFonts w:ascii="Consolas" w:eastAsia="Times New Roman" w:hAnsi="Consolas" w:cs="Times New Roman"/>
          <w:color w:val="D4D4D4"/>
          <w:sz w:val="21"/>
          <w:szCs w:val="21"/>
        </w:rPr>
        <w:t> = []</w:t>
      </w:r>
    </w:p>
    <w:p w14:paraId="63D61E3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bestIndex</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idxBestCoverCost</w:t>
      </w:r>
      <w:proofErr w:type="spellEnd"/>
      <w:r w:rsidRPr="00322D6F">
        <w:rPr>
          <w:rFonts w:ascii="Consolas" w:eastAsia="Times New Roman" w:hAnsi="Consolas" w:cs="Times New Roman"/>
          <w:color w:val="D4D4D4"/>
          <w:sz w:val="21"/>
          <w:szCs w:val="21"/>
        </w:rPr>
        <w:t>:</w:t>
      </w:r>
    </w:p>
    <w:p w14:paraId="2852C162"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info</w:t>
      </w:r>
      <w:r w:rsidRPr="00322D6F">
        <w:rPr>
          <w:rFonts w:ascii="Consolas" w:eastAsia="Times New Roman" w:hAnsi="Consolas" w:cs="Times New Roman"/>
          <w:color w:val="D4D4D4"/>
          <w:sz w:val="21"/>
          <w:szCs w:val="21"/>
        </w:rPr>
        <w:t> = </w:t>
      </w:r>
      <w:proofErr w:type="gramStart"/>
      <w:r w:rsidRPr="00322D6F">
        <w:rPr>
          <w:rFonts w:ascii="Consolas" w:eastAsia="Times New Roman" w:hAnsi="Consolas" w:cs="Times New Roman"/>
          <w:color w:val="DCDCAA"/>
          <w:sz w:val="21"/>
          <w:szCs w:val="21"/>
        </w:rPr>
        <w:t>coverCostHeuristic</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9CDCFE"/>
          <w:sz w:val="21"/>
          <w:szCs w:val="21"/>
        </w:rPr>
        <w:t>bestIndex</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routes</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costs</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coverCost</w:t>
      </w:r>
      <w:r w:rsidRPr="00322D6F">
        <w:rPr>
          <w:rFonts w:ascii="Consolas" w:eastAsia="Times New Roman" w:hAnsi="Consolas" w:cs="Times New Roman"/>
          <w:color w:val="D4D4D4"/>
          <w:sz w:val="21"/>
          <w:szCs w:val="21"/>
        </w:rPr>
        <w:t>)</w:t>
      </w:r>
    </w:p>
    <w:p w14:paraId="09D1A16D"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info</w:t>
      </w:r>
      <w:r w:rsidRPr="00322D6F">
        <w:rPr>
          <w:rFonts w:ascii="Consolas" w:eastAsia="Times New Roman" w:hAnsi="Consolas" w:cs="Times New Roman"/>
          <w:color w:val="D4D4D4"/>
          <w:sz w:val="21"/>
          <w:szCs w:val="21"/>
        </w:rPr>
        <w:t>:</w:t>
      </w:r>
    </w:p>
    <w:p w14:paraId="4A2A776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9CDCFE"/>
          <w:sz w:val="21"/>
          <w:szCs w:val="21"/>
        </w:rPr>
        <w:t>solutions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append</w:t>
      </w:r>
      <w:proofErr w:type="spellEnd"/>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info</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w:t>
      </w:r>
    </w:p>
    <w:p w14:paraId="5A32F1EC"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solutionCosts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append</w:t>
      </w:r>
      <w:proofErr w:type="spellEnd"/>
      <w:r w:rsidRPr="00322D6F">
        <w:rPr>
          <w:rFonts w:ascii="Consolas" w:eastAsia="Times New Roman" w:hAnsi="Consolas" w:cs="Times New Roman"/>
          <w:color w:val="D4D4D4"/>
          <w:sz w:val="21"/>
          <w:szCs w:val="21"/>
        </w:rPr>
        <w:t>(</w:t>
      </w:r>
      <w:proofErr w:type="gramStart"/>
      <w:r w:rsidRPr="00322D6F">
        <w:rPr>
          <w:rFonts w:ascii="Consolas" w:eastAsia="Times New Roman" w:hAnsi="Consolas" w:cs="Times New Roman"/>
          <w:color w:val="9CDCFE"/>
          <w:sz w:val="21"/>
          <w:szCs w:val="21"/>
        </w:rPr>
        <w:t>info</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p>
    <w:p w14:paraId="6F77C638"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60FC4A3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solCost</w:t>
      </w:r>
      <w:proofErr w:type="spell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DCDCAA"/>
          <w:sz w:val="21"/>
          <w:szCs w:val="21"/>
        </w:rPr>
        <w:t>min</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solutionCosts</w:t>
      </w:r>
      <w:proofErr w:type="spellEnd"/>
      <w:r w:rsidRPr="00322D6F">
        <w:rPr>
          <w:rFonts w:ascii="Consolas" w:eastAsia="Times New Roman" w:hAnsi="Consolas" w:cs="Times New Roman"/>
          <w:color w:val="D4D4D4"/>
          <w:sz w:val="21"/>
          <w:szCs w:val="21"/>
        </w:rPr>
        <w:t>)</w:t>
      </w:r>
    </w:p>
    <w:p w14:paraId="49B884E3"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sol</w:t>
      </w:r>
      <w:r w:rsidRPr="00322D6F">
        <w:rPr>
          <w:rFonts w:ascii="Consolas" w:eastAsia="Times New Roman" w:hAnsi="Consolas" w:cs="Times New Roman"/>
          <w:color w:val="D4D4D4"/>
          <w:sz w:val="21"/>
          <w:szCs w:val="21"/>
        </w:rPr>
        <w:t> = </w:t>
      </w:r>
      <w:proofErr w:type="gramStart"/>
      <w:r w:rsidRPr="00322D6F">
        <w:rPr>
          <w:rFonts w:ascii="Consolas" w:eastAsia="Times New Roman" w:hAnsi="Consolas" w:cs="Times New Roman"/>
          <w:color w:val="9CDCFE"/>
          <w:sz w:val="21"/>
          <w:szCs w:val="21"/>
        </w:rPr>
        <w:t>solutions</w:t>
      </w:r>
      <w:r w:rsidRPr="00322D6F">
        <w:rPr>
          <w:rFonts w:ascii="Consolas" w:eastAsia="Times New Roman" w:hAnsi="Consolas" w:cs="Times New Roman"/>
          <w:color w:val="D4D4D4"/>
          <w:sz w:val="21"/>
          <w:szCs w:val="21"/>
        </w:rPr>
        <w:t>[</w:t>
      </w:r>
      <w:proofErr w:type="spellStart"/>
      <w:proofErr w:type="gramEnd"/>
      <w:r w:rsidRPr="00322D6F">
        <w:rPr>
          <w:rFonts w:ascii="Consolas" w:eastAsia="Times New Roman" w:hAnsi="Consolas" w:cs="Times New Roman"/>
          <w:color w:val="9CDCFE"/>
          <w:sz w:val="21"/>
          <w:szCs w:val="21"/>
        </w:rPr>
        <w:t>solutionCosts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index</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solCost</w:t>
      </w:r>
      <w:proofErr w:type="spellEnd"/>
      <w:r w:rsidRPr="00322D6F">
        <w:rPr>
          <w:rFonts w:ascii="Consolas" w:eastAsia="Times New Roman" w:hAnsi="Consolas" w:cs="Times New Roman"/>
          <w:color w:val="D4D4D4"/>
          <w:sz w:val="21"/>
          <w:szCs w:val="21"/>
        </w:rPr>
        <w:t>)]</w:t>
      </w:r>
    </w:p>
    <w:p w14:paraId="46CECEEF"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"+++RESULTS+++"</w:t>
      </w:r>
      <w:r w:rsidRPr="00322D6F">
        <w:rPr>
          <w:rFonts w:ascii="Consolas" w:eastAsia="Times New Roman" w:hAnsi="Consolas" w:cs="Times New Roman"/>
          <w:color w:val="D4D4D4"/>
          <w:sz w:val="21"/>
          <w:szCs w:val="21"/>
        </w:rPr>
        <w:t>)</w:t>
      </w:r>
    </w:p>
    <w:p w14:paraId="06E571D5"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"Solution cost:"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solCost</w:t>
      </w:r>
      <w:proofErr w:type="spellEnd"/>
      <w:r w:rsidRPr="00322D6F">
        <w:rPr>
          <w:rFonts w:ascii="Consolas" w:eastAsia="Times New Roman" w:hAnsi="Consolas" w:cs="Times New Roman"/>
          <w:color w:val="D4D4D4"/>
          <w:sz w:val="21"/>
          <w:szCs w:val="21"/>
        </w:rPr>
        <w:t>)</w:t>
      </w:r>
    </w:p>
    <w:p w14:paraId="2B4CA50A"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DCDCAA"/>
          <w:sz w:val="21"/>
          <w:szCs w:val="21"/>
        </w:rPr>
        <w:t>print</w:t>
      </w:r>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CE9178"/>
          <w:sz w:val="21"/>
          <w:szCs w:val="21"/>
        </w:rPr>
        <w:t>"Solution:"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sol</w:t>
      </w:r>
      <w:r w:rsidRPr="00322D6F">
        <w:rPr>
          <w:rFonts w:ascii="Consolas" w:eastAsia="Times New Roman" w:hAnsi="Consolas" w:cs="Times New Roman"/>
          <w:color w:val="D4D4D4"/>
          <w:sz w:val="21"/>
          <w:szCs w:val="21"/>
        </w:rPr>
        <w:t>)</w:t>
      </w:r>
    </w:p>
    <w:p w14:paraId="36642E00" w14:textId="77777777" w:rsidR="00322D6F" w:rsidRPr="00322D6F" w:rsidRDefault="00322D6F" w:rsidP="00322D6F">
      <w:pPr>
        <w:shd w:val="clear" w:color="auto" w:fill="1E1E1E"/>
        <w:spacing w:after="0" w:line="285" w:lineRule="atLeast"/>
        <w:rPr>
          <w:rFonts w:ascii="Consolas" w:eastAsia="Times New Roman" w:hAnsi="Consolas" w:cs="Times New Roman"/>
          <w:color w:val="D4D4D4"/>
          <w:sz w:val="21"/>
          <w:szCs w:val="21"/>
        </w:rPr>
      </w:pPr>
    </w:p>
    <w:p w14:paraId="02930551" w14:textId="62306384" w:rsidR="00322D6F" w:rsidRDefault="00322D6F"/>
    <w:p w14:paraId="7566B14A" w14:textId="18FC7888" w:rsidR="00322D6F" w:rsidRDefault="00322D6F">
      <w:pPr>
        <w:rPr>
          <w:ins w:id="204" w:author="joseph kibira" w:date="2021-09-09T08:18:00Z"/>
        </w:rPr>
      </w:pPr>
      <w:r>
        <w:t>MODEL STRUCTUR</w:t>
      </w:r>
      <w:ins w:id="205" w:author="joseph kibira" w:date="2021-09-09T08:18:00Z">
        <w:r>
          <w:t>E</w:t>
        </w:r>
      </w:ins>
    </w:p>
    <w:p w14:paraId="28A8CBAE" w14:textId="33B31667" w:rsidR="00322D6F" w:rsidRDefault="00322D6F">
      <w:pPr>
        <w:rPr>
          <w:ins w:id="206" w:author="joseph kibira" w:date="2021-09-09T08:18:00Z"/>
        </w:rPr>
      </w:pPr>
      <w:ins w:id="207" w:author="joseph kibira" w:date="2021-09-09T08:18:00Z">
        <w:r w:rsidRPr="00322D6F">
          <w:t>ESPmodel</w:t>
        </w:r>
        <w:r>
          <w:t>.py</w:t>
        </w:r>
      </w:ins>
    </w:p>
    <w:p w14:paraId="2D92D8D6" w14:textId="77777777" w:rsidR="00322D6F" w:rsidRPr="00322D6F" w:rsidRDefault="00322D6F" w:rsidP="00322D6F">
      <w:pPr>
        <w:shd w:val="clear" w:color="auto" w:fill="1E1E1E"/>
        <w:spacing w:after="0" w:line="285" w:lineRule="atLeast"/>
        <w:rPr>
          <w:ins w:id="208" w:author="joseph kibira" w:date="2021-09-09T08:18:00Z"/>
          <w:rFonts w:ascii="Consolas" w:eastAsia="Times New Roman" w:hAnsi="Consolas" w:cs="Times New Roman"/>
          <w:color w:val="D4D4D4"/>
          <w:sz w:val="21"/>
          <w:szCs w:val="21"/>
        </w:rPr>
      </w:pPr>
      <w:ins w:id="209" w:author="joseph kibira" w:date="2021-09-09T08:18:00Z">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gurobipy</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as</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4EC9B0"/>
            <w:sz w:val="21"/>
            <w:szCs w:val="21"/>
          </w:rPr>
          <w:t>gp</w:t>
        </w:r>
        <w:proofErr w:type="spellEnd"/>
      </w:ins>
    </w:p>
    <w:p w14:paraId="75955AE3" w14:textId="77777777" w:rsidR="00322D6F" w:rsidRPr="00322D6F" w:rsidRDefault="00322D6F" w:rsidP="00322D6F">
      <w:pPr>
        <w:shd w:val="clear" w:color="auto" w:fill="1E1E1E"/>
        <w:spacing w:after="0" w:line="285" w:lineRule="atLeast"/>
        <w:rPr>
          <w:ins w:id="210" w:author="joseph kibira" w:date="2021-09-09T08:18:00Z"/>
          <w:rFonts w:ascii="Consolas" w:eastAsia="Times New Roman" w:hAnsi="Consolas" w:cs="Times New Roman"/>
          <w:color w:val="D4D4D4"/>
          <w:sz w:val="21"/>
          <w:szCs w:val="21"/>
        </w:rPr>
      </w:pPr>
      <w:ins w:id="211" w:author="joseph kibira" w:date="2021-09-09T08:18:00Z">
        <w:r w:rsidRPr="00322D6F">
          <w:rPr>
            <w:rFonts w:ascii="Consolas" w:eastAsia="Times New Roman" w:hAnsi="Consolas" w:cs="Times New Roman"/>
            <w:color w:val="C586C0"/>
            <w:sz w:val="21"/>
            <w:szCs w:val="21"/>
          </w:rPr>
          <w:t>import</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D4D4D4"/>
            <w:sz w:val="21"/>
            <w:szCs w:val="21"/>
          </w:rPr>
          <w:t>numpy</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as</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np</w:t>
        </w:r>
      </w:ins>
    </w:p>
    <w:p w14:paraId="7DCCABCD" w14:textId="77777777" w:rsidR="00322D6F" w:rsidRPr="00322D6F" w:rsidRDefault="00322D6F" w:rsidP="00322D6F">
      <w:pPr>
        <w:shd w:val="clear" w:color="auto" w:fill="1E1E1E"/>
        <w:spacing w:after="240" w:line="285" w:lineRule="atLeast"/>
        <w:rPr>
          <w:ins w:id="212" w:author="joseph kibira" w:date="2021-09-09T08:18:00Z"/>
          <w:rFonts w:ascii="Consolas" w:eastAsia="Times New Roman" w:hAnsi="Consolas" w:cs="Times New Roman"/>
          <w:color w:val="D4D4D4"/>
          <w:sz w:val="21"/>
          <w:szCs w:val="21"/>
        </w:rPr>
      </w:pPr>
    </w:p>
    <w:p w14:paraId="2FE7C2B2" w14:textId="77777777" w:rsidR="00322D6F" w:rsidRPr="00322D6F" w:rsidRDefault="00322D6F" w:rsidP="00322D6F">
      <w:pPr>
        <w:shd w:val="clear" w:color="auto" w:fill="1E1E1E"/>
        <w:spacing w:after="0" w:line="285" w:lineRule="atLeast"/>
        <w:rPr>
          <w:ins w:id="213" w:author="joseph kibira" w:date="2021-09-09T08:18:00Z"/>
          <w:rFonts w:ascii="Consolas" w:eastAsia="Times New Roman" w:hAnsi="Consolas" w:cs="Times New Roman"/>
          <w:color w:val="D4D4D4"/>
          <w:sz w:val="21"/>
          <w:szCs w:val="21"/>
        </w:rPr>
      </w:pPr>
      <w:ins w:id="214" w:author="joseph kibira" w:date="2021-09-09T08:18:00Z">
        <w:r w:rsidRPr="00322D6F">
          <w:rPr>
            <w:rFonts w:ascii="Consolas" w:eastAsia="Times New Roman" w:hAnsi="Consolas" w:cs="Times New Roman"/>
            <w:color w:val="569CD6"/>
            <w:sz w:val="21"/>
            <w:szCs w:val="21"/>
          </w:rPr>
          <w:t>def</w:t>
        </w: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CDCAA"/>
            <w:sz w:val="21"/>
            <w:szCs w:val="21"/>
          </w:rPr>
          <w:t>computeMaxCost</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a</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b</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ins>
    </w:p>
    <w:p w14:paraId="6924FDCE" w14:textId="77777777" w:rsidR="00322D6F" w:rsidRPr="00322D6F" w:rsidRDefault="00322D6F" w:rsidP="00322D6F">
      <w:pPr>
        <w:shd w:val="clear" w:color="auto" w:fill="1E1E1E"/>
        <w:spacing w:after="0" w:line="285" w:lineRule="atLeast"/>
        <w:rPr>
          <w:ins w:id="215" w:author="joseph kibira" w:date="2021-09-09T08:18:00Z"/>
          <w:rFonts w:ascii="Consolas" w:eastAsia="Times New Roman" w:hAnsi="Consolas" w:cs="Times New Roman"/>
          <w:color w:val="D4D4D4"/>
          <w:sz w:val="21"/>
          <w:szCs w:val="21"/>
        </w:rPr>
      </w:pPr>
      <w:ins w:id="216"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w:t>
        </w:r>
        <w:r w:rsidRPr="00322D6F">
          <w:rPr>
            <w:rFonts w:ascii="Consolas" w:eastAsia="Times New Roman" w:hAnsi="Consolas" w:cs="Times New Roman"/>
            <w:color w:val="569CD6"/>
            <w:sz w:val="21"/>
            <w:szCs w:val="21"/>
          </w:rPr>
          <w:t>TODO</w:t>
        </w:r>
        <w:r w:rsidRPr="00322D6F">
          <w:rPr>
            <w:rFonts w:ascii="Consolas" w:eastAsia="Times New Roman" w:hAnsi="Consolas" w:cs="Times New Roman"/>
            <w:color w:val="6A9955"/>
            <w:sz w:val="21"/>
            <w:szCs w:val="21"/>
          </w:rPr>
          <w:t>: Use distance mat. to find an equivalent to infinity for subproblem</w:t>
        </w:r>
      </w:ins>
    </w:p>
    <w:p w14:paraId="4B29AB31" w14:textId="77777777" w:rsidR="00322D6F" w:rsidRPr="00322D6F" w:rsidRDefault="00322D6F" w:rsidP="00322D6F">
      <w:pPr>
        <w:shd w:val="clear" w:color="auto" w:fill="1E1E1E"/>
        <w:spacing w:after="0" w:line="285" w:lineRule="atLeast"/>
        <w:rPr>
          <w:ins w:id="217" w:author="joseph kibira" w:date="2021-09-09T08:18:00Z"/>
          <w:rFonts w:ascii="Consolas" w:eastAsia="Times New Roman" w:hAnsi="Consolas" w:cs="Times New Roman"/>
          <w:color w:val="D4D4D4"/>
          <w:sz w:val="21"/>
          <w:szCs w:val="21"/>
        </w:rPr>
      </w:pPr>
      <w:ins w:id="218"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return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DCDCAA"/>
            <w:sz w:val="21"/>
            <w:szCs w:val="21"/>
          </w:rPr>
          <w:t>max</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b</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w:t>
        </w:r>
        <w:proofErr w:type="gramStart"/>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proofErr w:type="gram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9CDCFE"/>
            <w:sz w:val="21"/>
            <w:szCs w:val="21"/>
          </w:rPr>
          <w:t>a</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ins>
    </w:p>
    <w:p w14:paraId="18994B19" w14:textId="77777777" w:rsidR="00322D6F" w:rsidRPr="00322D6F" w:rsidRDefault="00322D6F" w:rsidP="00322D6F">
      <w:pPr>
        <w:shd w:val="clear" w:color="auto" w:fill="1E1E1E"/>
        <w:spacing w:after="240" w:line="285" w:lineRule="atLeast"/>
        <w:rPr>
          <w:ins w:id="219" w:author="joseph kibira" w:date="2021-09-09T08:18:00Z"/>
          <w:rFonts w:ascii="Consolas" w:eastAsia="Times New Roman" w:hAnsi="Consolas" w:cs="Times New Roman"/>
          <w:color w:val="D4D4D4"/>
          <w:sz w:val="21"/>
          <w:szCs w:val="21"/>
        </w:rPr>
      </w:pPr>
    </w:p>
    <w:p w14:paraId="4BE2BED2" w14:textId="77777777" w:rsidR="00322D6F" w:rsidRPr="00322D6F" w:rsidRDefault="00322D6F" w:rsidP="00322D6F">
      <w:pPr>
        <w:shd w:val="clear" w:color="auto" w:fill="1E1E1E"/>
        <w:spacing w:after="0" w:line="285" w:lineRule="atLeast"/>
        <w:rPr>
          <w:ins w:id="220" w:author="joseph kibira" w:date="2021-09-09T08:18:00Z"/>
          <w:rFonts w:ascii="Consolas" w:eastAsia="Times New Roman" w:hAnsi="Consolas" w:cs="Times New Roman"/>
          <w:color w:val="D4D4D4"/>
          <w:sz w:val="21"/>
          <w:szCs w:val="21"/>
        </w:rPr>
      </w:pPr>
      <w:ins w:id="221" w:author="joseph kibira" w:date="2021-09-09T08:18:00Z">
        <w:r w:rsidRPr="00322D6F">
          <w:rPr>
            <w:rFonts w:ascii="Consolas" w:eastAsia="Times New Roman" w:hAnsi="Consolas" w:cs="Times New Roman"/>
            <w:color w:val="569CD6"/>
            <w:sz w:val="21"/>
            <w:szCs w:val="21"/>
          </w:rPr>
          <w:t>def</w:t>
        </w: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CDCAA"/>
            <w:sz w:val="21"/>
            <w:szCs w:val="21"/>
          </w:rPr>
          <w:t>setESPModelFO</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x_vars</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pi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w:t>
        </w:r>
      </w:ins>
    </w:p>
    <w:p w14:paraId="54BF55BB" w14:textId="77777777" w:rsidR="00322D6F" w:rsidRPr="00322D6F" w:rsidRDefault="00322D6F" w:rsidP="00322D6F">
      <w:pPr>
        <w:shd w:val="clear" w:color="auto" w:fill="1E1E1E"/>
        <w:spacing w:after="0" w:line="285" w:lineRule="atLeast"/>
        <w:rPr>
          <w:ins w:id="222" w:author="joseph kibira" w:date="2021-09-09T08:18:00Z"/>
          <w:rFonts w:ascii="Consolas" w:eastAsia="Times New Roman" w:hAnsi="Consolas" w:cs="Times New Roman"/>
          <w:color w:val="D4D4D4"/>
          <w:sz w:val="21"/>
          <w:szCs w:val="21"/>
        </w:rPr>
      </w:pPr>
      <w:ins w:id="223" w:author="joseph kibira" w:date="2021-09-09T08:18:00Z">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rc</w:t>
        </w:r>
        <w:proofErr w:type="spellEnd"/>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4EC9B0"/>
            <w:sz w:val="21"/>
            <w:szCs w:val="21"/>
          </w:rPr>
          <w:t>np</w:t>
        </w:r>
        <w:r w:rsidRPr="00322D6F">
          <w:rPr>
            <w:rFonts w:ascii="Consolas" w:eastAsia="Times New Roman" w:hAnsi="Consolas" w:cs="Times New Roman"/>
            <w:color w:val="D4D4D4"/>
            <w:sz w:val="21"/>
            <w:szCs w:val="21"/>
          </w:rPr>
          <w:t>.zeros</w:t>
        </w:r>
        <w:proofErr w:type="spellEnd"/>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ins>
    </w:p>
    <w:p w14:paraId="4B48BFCC" w14:textId="77777777" w:rsidR="00322D6F" w:rsidRPr="00322D6F" w:rsidRDefault="00322D6F" w:rsidP="00322D6F">
      <w:pPr>
        <w:shd w:val="clear" w:color="auto" w:fill="1E1E1E"/>
        <w:spacing w:after="0" w:line="285" w:lineRule="atLeast"/>
        <w:rPr>
          <w:ins w:id="224" w:author="joseph kibira" w:date="2021-09-09T08:18:00Z"/>
          <w:rFonts w:ascii="Consolas" w:eastAsia="Times New Roman" w:hAnsi="Consolas" w:cs="Times New Roman"/>
          <w:color w:val="D4D4D4"/>
          <w:sz w:val="21"/>
          <w:szCs w:val="21"/>
        </w:rPr>
      </w:pPr>
      <w:ins w:id="225"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ins>
    </w:p>
    <w:p w14:paraId="40F2DF48" w14:textId="77777777" w:rsidR="00322D6F" w:rsidRPr="00322D6F" w:rsidRDefault="00322D6F" w:rsidP="00322D6F">
      <w:pPr>
        <w:shd w:val="clear" w:color="auto" w:fill="1E1E1E"/>
        <w:spacing w:after="0" w:line="285" w:lineRule="atLeast"/>
        <w:rPr>
          <w:ins w:id="226" w:author="joseph kibira" w:date="2021-09-09T08:18:00Z"/>
          <w:rFonts w:ascii="Consolas" w:eastAsia="Times New Roman" w:hAnsi="Consolas" w:cs="Times New Roman"/>
          <w:color w:val="D4D4D4"/>
          <w:sz w:val="21"/>
          <w:szCs w:val="21"/>
        </w:rPr>
      </w:pPr>
      <w:ins w:id="227"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ins>
    </w:p>
    <w:p w14:paraId="406CB5C2" w14:textId="77777777" w:rsidR="00322D6F" w:rsidRPr="00322D6F" w:rsidRDefault="00322D6F" w:rsidP="00322D6F">
      <w:pPr>
        <w:shd w:val="clear" w:color="auto" w:fill="1E1E1E"/>
        <w:spacing w:after="0" w:line="285" w:lineRule="atLeast"/>
        <w:rPr>
          <w:ins w:id="228" w:author="joseph kibira" w:date="2021-09-09T08:18:00Z"/>
          <w:rFonts w:ascii="Consolas" w:eastAsia="Times New Roman" w:hAnsi="Consolas" w:cs="Times New Roman"/>
          <w:color w:val="D4D4D4"/>
          <w:sz w:val="21"/>
          <w:szCs w:val="21"/>
        </w:rPr>
      </w:pPr>
      <w:ins w:id="229"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569CD6"/>
            <w:sz w:val="21"/>
            <w:szCs w:val="21"/>
          </w:rPr>
          <w:t>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ins>
    </w:p>
    <w:p w14:paraId="25859CD5" w14:textId="77777777" w:rsidR="00322D6F" w:rsidRPr="00322D6F" w:rsidRDefault="00322D6F" w:rsidP="00322D6F">
      <w:pPr>
        <w:shd w:val="clear" w:color="auto" w:fill="1E1E1E"/>
        <w:spacing w:after="0" w:line="285" w:lineRule="atLeast"/>
        <w:rPr>
          <w:ins w:id="230" w:author="joseph kibira" w:date="2021-09-09T08:18:00Z"/>
          <w:rFonts w:ascii="Consolas" w:eastAsia="Times New Roman" w:hAnsi="Consolas" w:cs="Times New Roman"/>
          <w:color w:val="D4D4D4"/>
          <w:sz w:val="21"/>
          <w:szCs w:val="21"/>
        </w:rPr>
      </w:pPr>
      <w:ins w:id="231" w:author="joseph kibira" w:date="2021-09-09T08:18:00Z">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rc</w:t>
        </w:r>
        <w:proofErr w:type="spellEnd"/>
        <w:r w:rsidRPr="00322D6F">
          <w:rPr>
            <w:rFonts w:ascii="Consolas" w:eastAsia="Times New Roman" w:hAnsi="Consolas" w:cs="Times New Roman"/>
            <w:color w:val="D4D4D4"/>
            <w:sz w:val="21"/>
            <w:szCs w:val="21"/>
          </w:rPr>
          <w:t>[</w:t>
        </w:r>
        <w:proofErr w:type="spellStart"/>
        <w:proofErr w:type="gramStart"/>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proofErr w:type="spellEnd"/>
        <w:proofErr w:type="gram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proofErr w:type="spellEnd"/>
        <w:r w:rsidRPr="00322D6F">
          <w:rPr>
            <w:rFonts w:ascii="Consolas" w:eastAsia="Times New Roman" w:hAnsi="Consolas" w:cs="Times New Roman"/>
            <w:color w:val="D4D4D4"/>
            <w:sz w:val="21"/>
            <w:szCs w:val="21"/>
          </w:rPr>
          <w:t>]</w:t>
        </w:r>
      </w:ins>
    </w:p>
    <w:p w14:paraId="11DE6A8D" w14:textId="77777777" w:rsidR="00322D6F" w:rsidRPr="00322D6F" w:rsidRDefault="00322D6F" w:rsidP="00322D6F">
      <w:pPr>
        <w:shd w:val="clear" w:color="auto" w:fill="1E1E1E"/>
        <w:spacing w:after="0" w:line="285" w:lineRule="atLeast"/>
        <w:rPr>
          <w:ins w:id="232" w:author="joseph kibira" w:date="2021-09-09T08:18:00Z"/>
          <w:rFonts w:ascii="Consolas" w:eastAsia="Times New Roman" w:hAnsi="Consolas" w:cs="Times New Roman"/>
          <w:color w:val="D4D4D4"/>
          <w:sz w:val="21"/>
          <w:szCs w:val="21"/>
        </w:rPr>
      </w:pPr>
      <w:ins w:id="233"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else</w:t>
        </w:r>
        <w:r w:rsidRPr="00322D6F">
          <w:rPr>
            <w:rFonts w:ascii="Consolas" w:eastAsia="Times New Roman" w:hAnsi="Consolas" w:cs="Times New Roman"/>
            <w:color w:val="D4D4D4"/>
            <w:sz w:val="21"/>
            <w:szCs w:val="21"/>
          </w:rPr>
          <w:t>:</w:t>
        </w:r>
      </w:ins>
    </w:p>
    <w:p w14:paraId="1CAA6E87" w14:textId="77777777" w:rsidR="00322D6F" w:rsidRPr="00322D6F" w:rsidRDefault="00322D6F" w:rsidP="00322D6F">
      <w:pPr>
        <w:shd w:val="clear" w:color="auto" w:fill="1E1E1E"/>
        <w:spacing w:after="0" w:line="285" w:lineRule="atLeast"/>
        <w:rPr>
          <w:ins w:id="234" w:author="joseph kibira" w:date="2021-09-09T08:18:00Z"/>
          <w:rFonts w:ascii="Consolas" w:eastAsia="Times New Roman" w:hAnsi="Consolas" w:cs="Times New Roman"/>
          <w:color w:val="D4D4D4"/>
          <w:sz w:val="21"/>
          <w:szCs w:val="21"/>
        </w:rPr>
      </w:pPr>
      <w:ins w:id="235" w:author="joseph kibira" w:date="2021-09-09T08:18:00Z">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rc</w:t>
        </w:r>
        <w:proofErr w:type="spellEnd"/>
        <w:r w:rsidRPr="00322D6F">
          <w:rPr>
            <w:rFonts w:ascii="Consolas" w:eastAsia="Times New Roman" w:hAnsi="Consolas" w:cs="Times New Roman"/>
            <w:color w:val="D4D4D4"/>
            <w:sz w:val="21"/>
            <w:szCs w:val="21"/>
          </w:rPr>
          <w:t>[</w:t>
        </w:r>
        <w:proofErr w:type="spellStart"/>
        <w:proofErr w:type="gramStart"/>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proofErr w:type="spellEnd"/>
        <w:proofErr w:type="gram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proofErr w:type="spellEnd"/>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9CDCFE"/>
            <w:sz w:val="21"/>
            <w:szCs w:val="21"/>
          </w:rPr>
          <w:t>pi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ins>
    </w:p>
    <w:p w14:paraId="515EF993" w14:textId="77777777" w:rsidR="00322D6F" w:rsidRPr="00322D6F" w:rsidRDefault="00322D6F" w:rsidP="00322D6F">
      <w:pPr>
        <w:shd w:val="clear" w:color="auto" w:fill="1E1E1E"/>
        <w:spacing w:after="0" w:line="285" w:lineRule="atLeast"/>
        <w:rPr>
          <w:ins w:id="236" w:author="joseph kibira" w:date="2021-09-09T08:18:00Z"/>
          <w:rFonts w:ascii="Consolas" w:eastAsia="Times New Roman" w:hAnsi="Consolas" w:cs="Times New Roman"/>
          <w:color w:val="D4D4D4"/>
          <w:sz w:val="21"/>
          <w:szCs w:val="21"/>
        </w:rPr>
      </w:pPr>
      <w:ins w:id="237" w:author="joseph kibira" w:date="2021-09-09T08:18:00Z">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.setObjective</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.quicksum(</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rc</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w:t>
        </w:r>
      </w:ins>
    </w:p>
    <w:p w14:paraId="43994FA6" w14:textId="77777777" w:rsidR="00322D6F" w:rsidRPr="00322D6F" w:rsidRDefault="00322D6F" w:rsidP="00322D6F">
      <w:pPr>
        <w:shd w:val="clear" w:color="auto" w:fill="1E1E1E"/>
        <w:spacing w:after="0" w:line="285" w:lineRule="atLeast"/>
        <w:rPr>
          <w:ins w:id="238" w:author="joseph kibira" w:date="2021-09-09T08:18:00Z"/>
          <w:rFonts w:ascii="Consolas" w:eastAsia="Times New Roman" w:hAnsi="Consolas" w:cs="Times New Roman"/>
          <w:color w:val="D4D4D4"/>
          <w:sz w:val="21"/>
          <w:szCs w:val="21"/>
        </w:rPr>
      </w:pPr>
      <w:ins w:id="239"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w:t>
        </w:r>
      </w:ins>
    </w:p>
    <w:p w14:paraId="6B916593" w14:textId="77777777" w:rsidR="00322D6F" w:rsidRPr="00322D6F" w:rsidRDefault="00322D6F" w:rsidP="00322D6F">
      <w:pPr>
        <w:shd w:val="clear" w:color="auto" w:fill="1E1E1E"/>
        <w:spacing w:after="0" w:line="285" w:lineRule="atLeast"/>
        <w:rPr>
          <w:ins w:id="240" w:author="joseph kibira" w:date="2021-09-09T08:18:00Z"/>
          <w:rFonts w:ascii="Consolas" w:eastAsia="Times New Roman" w:hAnsi="Consolas" w:cs="Times New Roman"/>
          <w:color w:val="D4D4D4"/>
          <w:sz w:val="21"/>
          <w:szCs w:val="21"/>
        </w:rPr>
      </w:pPr>
      <w:ins w:id="241" w:author="joseph kibira" w:date="2021-09-09T08:18:00Z">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.GRB.MINIMIZE</w:t>
        </w:r>
        <w:proofErr w:type="spellEnd"/>
        <w:r w:rsidRPr="00322D6F">
          <w:rPr>
            <w:rFonts w:ascii="Consolas" w:eastAsia="Times New Roman" w:hAnsi="Consolas" w:cs="Times New Roman"/>
            <w:color w:val="D4D4D4"/>
            <w:sz w:val="21"/>
            <w:szCs w:val="21"/>
          </w:rPr>
          <w:t>)</w:t>
        </w:r>
      </w:ins>
    </w:p>
    <w:p w14:paraId="43F2A32D" w14:textId="77777777" w:rsidR="00322D6F" w:rsidRPr="00322D6F" w:rsidRDefault="00322D6F" w:rsidP="00322D6F">
      <w:pPr>
        <w:shd w:val="clear" w:color="auto" w:fill="1E1E1E"/>
        <w:spacing w:after="0" w:line="285" w:lineRule="atLeast"/>
        <w:rPr>
          <w:ins w:id="242" w:author="joseph kibira" w:date="2021-09-09T08:18:00Z"/>
          <w:rFonts w:ascii="Consolas" w:eastAsia="Times New Roman" w:hAnsi="Consolas" w:cs="Times New Roman"/>
          <w:color w:val="D4D4D4"/>
          <w:sz w:val="21"/>
          <w:szCs w:val="21"/>
        </w:rPr>
      </w:pPr>
      <w:ins w:id="243"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return</w:t>
        </w:r>
      </w:ins>
    </w:p>
    <w:p w14:paraId="4E6AC90B" w14:textId="77777777" w:rsidR="00322D6F" w:rsidRPr="00322D6F" w:rsidRDefault="00322D6F" w:rsidP="00322D6F">
      <w:pPr>
        <w:shd w:val="clear" w:color="auto" w:fill="1E1E1E"/>
        <w:spacing w:after="240" w:line="285" w:lineRule="atLeast"/>
        <w:rPr>
          <w:ins w:id="244" w:author="joseph kibira" w:date="2021-09-09T08:18:00Z"/>
          <w:rFonts w:ascii="Consolas" w:eastAsia="Times New Roman" w:hAnsi="Consolas" w:cs="Times New Roman"/>
          <w:color w:val="D4D4D4"/>
          <w:sz w:val="21"/>
          <w:szCs w:val="21"/>
        </w:rPr>
      </w:pPr>
    </w:p>
    <w:p w14:paraId="71AF80B6" w14:textId="77777777" w:rsidR="00322D6F" w:rsidRPr="00322D6F" w:rsidRDefault="00322D6F" w:rsidP="00322D6F">
      <w:pPr>
        <w:shd w:val="clear" w:color="auto" w:fill="1E1E1E"/>
        <w:spacing w:after="0" w:line="285" w:lineRule="atLeast"/>
        <w:rPr>
          <w:ins w:id="245" w:author="joseph kibira" w:date="2021-09-09T08:18:00Z"/>
          <w:rFonts w:ascii="Consolas" w:eastAsia="Times New Roman" w:hAnsi="Consolas" w:cs="Times New Roman"/>
          <w:color w:val="D4D4D4"/>
          <w:sz w:val="21"/>
          <w:szCs w:val="21"/>
        </w:rPr>
      </w:pPr>
      <w:ins w:id="246" w:author="joseph kibira" w:date="2021-09-09T08:18:00Z">
        <w:r w:rsidRPr="00322D6F">
          <w:rPr>
            <w:rFonts w:ascii="Consolas" w:eastAsia="Times New Roman" w:hAnsi="Consolas" w:cs="Times New Roman"/>
            <w:color w:val="569CD6"/>
            <w:sz w:val="21"/>
            <w:szCs w:val="21"/>
          </w:rPr>
          <w:t>def</w:t>
        </w:r>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CDCAA"/>
            <w:sz w:val="21"/>
            <w:szCs w:val="21"/>
          </w:rPr>
          <w:t>createESPModel</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pi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q</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Q</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a</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b</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ins>
    </w:p>
    <w:p w14:paraId="74E9BE86" w14:textId="77777777" w:rsidR="00322D6F" w:rsidRPr="00322D6F" w:rsidRDefault="00322D6F" w:rsidP="00322D6F">
      <w:pPr>
        <w:shd w:val="clear" w:color="auto" w:fill="1E1E1E"/>
        <w:spacing w:after="0" w:line="285" w:lineRule="atLeast"/>
        <w:rPr>
          <w:ins w:id="247" w:author="joseph kibira" w:date="2021-09-09T08:18:00Z"/>
          <w:rFonts w:ascii="Consolas" w:eastAsia="Times New Roman" w:hAnsi="Consolas" w:cs="Times New Roman"/>
          <w:color w:val="D4D4D4"/>
          <w:sz w:val="21"/>
          <w:szCs w:val="21"/>
        </w:rPr>
      </w:pPr>
      <w:ins w:id="248"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FC1FF"/>
            <w:sz w:val="21"/>
            <w:szCs w:val="21"/>
          </w:rPr>
          <w:t>M</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DCDCAA"/>
            <w:sz w:val="21"/>
            <w:szCs w:val="21"/>
          </w:rPr>
          <w:t>computeMaxCost</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a</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b</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ins>
    </w:p>
    <w:p w14:paraId="463F16FC" w14:textId="77777777" w:rsidR="00322D6F" w:rsidRPr="00322D6F" w:rsidRDefault="00322D6F" w:rsidP="00322D6F">
      <w:pPr>
        <w:shd w:val="clear" w:color="auto" w:fill="1E1E1E"/>
        <w:spacing w:after="0" w:line="285" w:lineRule="atLeast"/>
        <w:rPr>
          <w:ins w:id="249" w:author="joseph kibira" w:date="2021-09-09T08:18:00Z"/>
          <w:rFonts w:ascii="Consolas" w:eastAsia="Times New Roman" w:hAnsi="Consolas" w:cs="Times New Roman"/>
          <w:color w:val="D4D4D4"/>
          <w:sz w:val="21"/>
          <w:szCs w:val="21"/>
        </w:rPr>
      </w:pPr>
      <w:ins w:id="250"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 = </w:t>
        </w:r>
        <w:proofErr w:type="spellStart"/>
        <w:proofErr w:type="gramStart"/>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.Model</w:t>
        </w:r>
        <w:proofErr w:type="spellEnd"/>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w:t>
        </w:r>
        <w:proofErr w:type="spellStart"/>
        <w:r w:rsidRPr="00322D6F">
          <w:rPr>
            <w:rFonts w:ascii="Consolas" w:eastAsia="Times New Roman" w:hAnsi="Consolas" w:cs="Times New Roman"/>
            <w:color w:val="CE9178"/>
            <w:sz w:val="21"/>
            <w:szCs w:val="21"/>
          </w:rPr>
          <w:t>ESPModel</w:t>
        </w:r>
        <w:proofErr w:type="spellEnd"/>
        <w:r w:rsidRPr="00322D6F">
          <w:rPr>
            <w:rFonts w:ascii="Consolas" w:eastAsia="Times New Roman" w:hAnsi="Consolas" w:cs="Times New Roman"/>
            <w:color w:val="CE9178"/>
            <w:sz w:val="21"/>
            <w:szCs w:val="21"/>
          </w:rPr>
          <w:t>"</w:t>
        </w:r>
        <w:r w:rsidRPr="00322D6F">
          <w:rPr>
            <w:rFonts w:ascii="Consolas" w:eastAsia="Times New Roman" w:hAnsi="Consolas" w:cs="Times New Roman"/>
            <w:color w:val="D4D4D4"/>
            <w:sz w:val="21"/>
            <w:szCs w:val="21"/>
          </w:rPr>
          <w:t>)</w:t>
        </w:r>
      </w:ins>
    </w:p>
    <w:p w14:paraId="7D61A892" w14:textId="77777777" w:rsidR="00322D6F" w:rsidRPr="00322D6F" w:rsidRDefault="00322D6F" w:rsidP="00322D6F">
      <w:pPr>
        <w:shd w:val="clear" w:color="auto" w:fill="1E1E1E"/>
        <w:spacing w:after="0" w:line="285" w:lineRule="atLeast"/>
        <w:rPr>
          <w:ins w:id="251" w:author="joseph kibira" w:date="2021-09-09T08:18:00Z"/>
          <w:rFonts w:ascii="Consolas" w:eastAsia="Times New Roman" w:hAnsi="Consolas" w:cs="Times New Roman"/>
          <w:color w:val="D4D4D4"/>
          <w:sz w:val="21"/>
          <w:szCs w:val="21"/>
        </w:rPr>
      </w:pPr>
      <w:ins w:id="252"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 = </w:t>
        </w:r>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.addVars</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vtype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.GRB.BINARY, </w:t>
        </w:r>
        <w:r w:rsidRPr="00322D6F">
          <w:rPr>
            <w:rFonts w:ascii="Consolas" w:eastAsia="Times New Roman" w:hAnsi="Consolas" w:cs="Times New Roman"/>
            <w:color w:val="9CDCFE"/>
            <w:sz w:val="21"/>
            <w:szCs w:val="21"/>
          </w:rPr>
          <w:t>name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"x"</w:t>
        </w:r>
        <w:r w:rsidRPr="00322D6F">
          <w:rPr>
            <w:rFonts w:ascii="Consolas" w:eastAsia="Times New Roman" w:hAnsi="Consolas" w:cs="Times New Roman"/>
            <w:color w:val="D4D4D4"/>
            <w:sz w:val="21"/>
            <w:szCs w:val="21"/>
          </w:rPr>
          <w:t>)</w:t>
        </w:r>
      </w:ins>
    </w:p>
    <w:p w14:paraId="268CDFE1" w14:textId="77777777" w:rsidR="00322D6F" w:rsidRPr="00322D6F" w:rsidRDefault="00322D6F" w:rsidP="00322D6F">
      <w:pPr>
        <w:shd w:val="clear" w:color="auto" w:fill="1E1E1E"/>
        <w:spacing w:after="0" w:line="285" w:lineRule="atLeast"/>
        <w:rPr>
          <w:ins w:id="253" w:author="joseph kibira" w:date="2021-09-09T08:18:00Z"/>
          <w:rFonts w:ascii="Consolas" w:eastAsia="Times New Roman" w:hAnsi="Consolas" w:cs="Times New Roman"/>
          <w:color w:val="D4D4D4"/>
          <w:sz w:val="21"/>
          <w:szCs w:val="21"/>
        </w:rPr>
      </w:pPr>
      <w:ins w:id="254"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s_vars</w:t>
        </w:r>
        <w:r w:rsidRPr="00322D6F">
          <w:rPr>
            <w:rFonts w:ascii="Consolas" w:eastAsia="Times New Roman" w:hAnsi="Consolas" w:cs="Times New Roman"/>
            <w:color w:val="D4D4D4"/>
            <w:sz w:val="21"/>
            <w:szCs w:val="21"/>
          </w:rPr>
          <w:t> = </w:t>
        </w:r>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.addVars</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vtype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.GRB.CONTINUOUS, </w:t>
        </w:r>
        <w:r w:rsidRPr="00322D6F">
          <w:rPr>
            <w:rFonts w:ascii="Consolas" w:eastAsia="Times New Roman" w:hAnsi="Consolas" w:cs="Times New Roman"/>
            <w:color w:val="9CDCFE"/>
            <w:sz w:val="21"/>
            <w:szCs w:val="21"/>
          </w:rPr>
          <w:t>name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CE9178"/>
            <w:sz w:val="21"/>
            <w:szCs w:val="21"/>
          </w:rPr>
          <w:t>"s"</w:t>
        </w:r>
        <w:r w:rsidRPr="00322D6F">
          <w:rPr>
            <w:rFonts w:ascii="Consolas" w:eastAsia="Times New Roman" w:hAnsi="Consolas" w:cs="Times New Roman"/>
            <w:color w:val="D4D4D4"/>
            <w:sz w:val="21"/>
            <w:szCs w:val="21"/>
          </w:rPr>
          <w:t>)</w:t>
        </w:r>
      </w:ins>
    </w:p>
    <w:p w14:paraId="05757184" w14:textId="77777777" w:rsidR="00322D6F" w:rsidRPr="00322D6F" w:rsidRDefault="00322D6F" w:rsidP="00322D6F">
      <w:pPr>
        <w:shd w:val="clear" w:color="auto" w:fill="1E1E1E"/>
        <w:spacing w:after="0" w:line="285" w:lineRule="atLeast"/>
        <w:rPr>
          <w:ins w:id="255" w:author="joseph kibira" w:date="2021-09-09T08:18:00Z"/>
          <w:rFonts w:ascii="Consolas" w:eastAsia="Times New Roman" w:hAnsi="Consolas" w:cs="Times New Roman"/>
          <w:color w:val="D4D4D4"/>
          <w:sz w:val="21"/>
          <w:szCs w:val="21"/>
        </w:rPr>
      </w:pPr>
    </w:p>
    <w:p w14:paraId="05907FF7" w14:textId="77777777" w:rsidR="00322D6F" w:rsidRPr="00322D6F" w:rsidRDefault="00322D6F" w:rsidP="00322D6F">
      <w:pPr>
        <w:shd w:val="clear" w:color="auto" w:fill="1E1E1E"/>
        <w:spacing w:after="0" w:line="285" w:lineRule="atLeast"/>
        <w:rPr>
          <w:ins w:id="256" w:author="joseph kibira" w:date="2021-09-09T08:18:00Z"/>
          <w:rFonts w:ascii="Consolas" w:eastAsia="Times New Roman" w:hAnsi="Consolas" w:cs="Times New Roman"/>
          <w:color w:val="D4D4D4"/>
          <w:sz w:val="21"/>
          <w:szCs w:val="21"/>
        </w:rPr>
      </w:pPr>
      <w:ins w:id="257" w:author="joseph kibira" w:date="2021-09-09T08:18:00Z">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DCDCAA"/>
            <w:sz w:val="21"/>
            <w:szCs w:val="21"/>
          </w:rPr>
          <w:t>setESPModelFO</w:t>
        </w:r>
        <w:proofErr w:type="spellEnd"/>
        <w:r w:rsidRPr="00322D6F">
          <w:rPr>
            <w:rFonts w:ascii="Consolas" w:eastAsia="Times New Roman" w:hAnsi="Consolas" w:cs="Times New Roman"/>
            <w:color w:val="D4D4D4"/>
            <w:sz w:val="21"/>
            <w:szCs w:val="21"/>
          </w:rPr>
          <w:t>(</w:t>
        </w:r>
        <w:proofErr w:type="gramEnd"/>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x_vars</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pi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w:t>
        </w:r>
      </w:ins>
    </w:p>
    <w:p w14:paraId="1389E440" w14:textId="77777777" w:rsidR="00322D6F" w:rsidRPr="00322D6F" w:rsidRDefault="00322D6F" w:rsidP="00322D6F">
      <w:pPr>
        <w:shd w:val="clear" w:color="auto" w:fill="1E1E1E"/>
        <w:spacing w:after="0" w:line="285" w:lineRule="atLeast"/>
        <w:rPr>
          <w:ins w:id="258" w:author="joseph kibira" w:date="2021-09-09T08:18:00Z"/>
          <w:rFonts w:ascii="Consolas" w:eastAsia="Times New Roman" w:hAnsi="Consolas" w:cs="Times New Roman"/>
          <w:color w:val="D4D4D4"/>
          <w:sz w:val="21"/>
          <w:szCs w:val="21"/>
        </w:rPr>
      </w:pPr>
    </w:p>
    <w:p w14:paraId="2C062399" w14:textId="77777777" w:rsidR="00322D6F" w:rsidRPr="00322D6F" w:rsidRDefault="00322D6F" w:rsidP="00322D6F">
      <w:pPr>
        <w:shd w:val="clear" w:color="auto" w:fill="1E1E1E"/>
        <w:spacing w:after="0" w:line="285" w:lineRule="atLeast"/>
        <w:rPr>
          <w:ins w:id="259" w:author="joseph kibira" w:date="2021-09-09T08:18:00Z"/>
          <w:rFonts w:ascii="Consolas" w:eastAsia="Times New Roman" w:hAnsi="Consolas" w:cs="Times New Roman"/>
          <w:color w:val="D4D4D4"/>
          <w:sz w:val="21"/>
          <w:szCs w:val="21"/>
        </w:rPr>
      </w:pPr>
      <w:ins w:id="260"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R0: capacity constraint</w:t>
        </w:r>
      </w:ins>
    </w:p>
    <w:p w14:paraId="02906ED7" w14:textId="77777777" w:rsidR="00322D6F" w:rsidRPr="00322D6F" w:rsidRDefault="00322D6F" w:rsidP="00322D6F">
      <w:pPr>
        <w:shd w:val="clear" w:color="auto" w:fill="1E1E1E"/>
        <w:spacing w:after="0" w:line="285" w:lineRule="atLeast"/>
        <w:rPr>
          <w:ins w:id="261" w:author="joseph kibira" w:date="2021-09-09T08:18:00Z"/>
          <w:rFonts w:ascii="Consolas" w:eastAsia="Times New Roman" w:hAnsi="Consolas" w:cs="Times New Roman"/>
          <w:color w:val="D4D4D4"/>
          <w:sz w:val="21"/>
          <w:szCs w:val="21"/>
        </w:rPr>
      </w:pPr>
      <w:ins w:id="262" w:author="joseph kibira" w:date="2021-09-09T08:18:00Z">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.addConstr</w:t>
        </w:r>
        <w:proofErr w:type="spellEnd"/>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DCDCAA"/>
            <w:sz w:val="21"/>
            <w:szCs w:val="21"/>
          </w:rPr>
          <w:t>sum</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q</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 \</w:t>
        </w:r>
      </w:ins>
    </w:p>
    <w:p w14:paraId="79F8E1CE" w14:textId="77777777" w:rsidR="00322D6F" w:rsidRPr="00322D6F" w:rsidRDefault="00322D6F" w:rsidP="00322D6F">
      <w:pPr>
        <w:shd w:val="clear" w:color="auto" w:fill="1E1E1E"/>
        <w:spacing w:after="0" w:line="285" w:lineRule="atLeast"/>
        <w:rPr>
          <w:ins w:id="263" w:author="joseph kibira" w:date="2021-09-09T08:18:00Z"/>
          <w:rFonts w:ascii="Consolas" w:eastAsia="Times New Roman" w:hAnsi="Consolas" w:cs="Times New Roman"/>
          <w:color w:val="D4D4D4"/>
          <w:sz w:val="21"/>
          <w:szCs w:val="21"/>
        </w:rPr>
      </w:pPr>
      <w:ins w:id="264" w:author="joseph kibira" w:date="2021-09-09T08:18:00Z">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.quicksum</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w:t>
        </w:r>
      </w:ins>
    </w:p>
    <w:p w14:paraId="5BFB826A" w14:textId="77777777" w:rsidR="00322D6F" w:rsidRPr="00322D6F" w:rsidRDefault="00322D6F" w:rsidP="00322D6F">
      <w:pPr>
        <w:shd w:val="clear" w:color="auto" w:fill="1E1E1E"/>
        <w:spacing w:after="0" w:line="285" w:lineRule="atLeast"/>
        <w:rPr>
          <w:ins w:id="265" w:author="joseph kibira" w:date="2021-09-09T08:18:00Z"/>
          <w:rFonts w:ascii="Consolas" w:eastAsia="Times New Roman" w:hAnsi="Consolas" w:cs="Times New Roman"/>
          <w:color w:val="D4D4D4"/>
          <w:sz w:val="21"/>
          <w:szCs w:val="21"/>
        </w:rPr>
      </w:pPr>
      <w:ins w:id="266"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proofErr w:type="gramStart"/>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 &lt;= </w:t>
        </w:r>
        <w:r w:rsidRPr="00322D6F">
          <w:rPr>
            <w:rFonts w:ascii="Consolas" w:eastAsia="Times New Roman" w:hAnsi="Consolas" w:cs="Times New Roman"/>
            <w:color w:val="9CDCFE"/>
            <w:sz w:val="21"/>
            <w:szCs w:val="21"/>
          </w:rPr>
          <w:t>Q</w:t>
        </w:r>
        <w:r w:rsidRPr="00322D6F">
          <w:rPr>
            <w:rFonts w:ascii="Consolas" w:eastAsia="Times New Roman" w:hAnsi="Consolas" w:cs="Times New Roman"/>
            <w:color w:val="D4D4D4"/>
            <w:sz w:val="21"/>
            <w:szCs w:val="21"/>
          </w:rPr>
          <w:t>)</w:t>
        </w:r>
      </w:ins>
    </w:p>
    <w:p w14:paraId="5AC70089" w14:textId="77777777" w:rsidR="00322D6F" w:rsidRPr="00322D6F" w:rsidRDefault="00322D6F" w:rsidP="00322D6F">
      <w:pPr>
        <w:shd w:val="clear" w:color="auto" w:fill="1E1E1E"/>
        <w:spacing w:after="0" w:line="285" w:lineRule="atLeast"/>
        <w:rPr>
          <w:ins w:id="267" w:author="joseph kibira" w:date="2021-09-09T08:18:00Z"/>
          <w:rFonts w:ascii="Consolas" w:eastAsia="Times New Roman" w:hAnsi="Consolas" w:cs="Times New Roman"/>
          <w:color w:val="D4D4D4"/>
          <w:sz w:val="21"/>
          <w:szCs w:val="21"/>
        </w:rPr>
      </w:pPr>
      <w:ins w:id="268"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R1: depot start constraint</w:t>
        </w:r>
      </w:ins>
    </w:p>
    <w:p w14:paraId="1F6C746B" w14:textId="77777777" w:rsidR="00322D6F" w:rsidRPr="00322D6F" w:rsidRDefault="00322D6F" w:rsidP="00322D6F">
      <w:pPr>
        <w:shd w:val="clear" w:color="auto" w:fill="1E1E1E"/>
        <w:spacing w:after="0" w:line="285" w:lineRule="atLeast"/>
        <w:rPr>
          <w:ins w:id="269" w:author="joseph kibira" w:date="2021-09-09T08:18:00Z"/>
          <w:rFonts w:ascii="Consolas" w:eastAsia="Times New Roman" w:hAnsi="Consolas" w:cs="Times New Roman"/>
          <w:color w:val="D4D4D4"/>
          <w:sz w:val="21"/>
          <w:szCs w:val="21"/>
        </w:rPr>
      </w:pPr>
      <w:ins w:id="270" w:author="joseph kibira" w:date="2021-09-09T08:18:00Z">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.addConstr</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.quicksum(</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ins>
    </w:p>
    <w:p w14:paraId="1EBAEEE3" w14:textId="77777777" w:rsidR="00322D6F" w:rsidRPr="00322D6F" w:rsidRDefault="00322D6F" w:rsidP="00322D6F">
      <w:pPr>
        <w:shd w:val="clear" w:color="auto" w:fill="1E1E1E"/>
        <w:spacing w:after="0" w:line="285" w:lineRule="atLeast"/>
        <w:rPr>
          <w:ins w:id="271" w:author="joseph kibira" w:date="2021-09-09T08:18:00Z"/>
          <w:rFonts w:ascii="Consolas" w:eastAsia="Times New Roman" w:hAnsi="Consolas" w:cs="Times New Roman"/>
          <w:color w:val="D4D4D4"/>
          <w:sz w:val="21"/>
          <w:szCs w:val="21"/>
        </w:rPr>
      </w:pPr>
      <w:ins w:id="272"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R2: depot finish constraint</w:t>
        </w:r>
      </w:ins>
    </w:p>
    <w:p w14:paraId="046B2EEB" w14:textId="77777777" w:rsidR="00322D6F" w:rsidRPr="00322D6F" w:rsidRDefault="00322D6F" w:rsidP="00322D6F">
      <w:pPr>
        <w:shd w:val="clear" w:color="auto" w:fill="1E1E1E"/>
        <w:spacing w:after="0" w:line="285" w:lineRule="atLeast"/>
        <w:rPr>
          <w:ins w:id="273" w:author="joseph kibira" w:date="2021-09-09T08:18:00Z"/>
          <w:rFonts w:ascii="Consolas" w:eastAsia="Times New Roman" w:hAnsi="Consolas" w:cs="Times New Roman"/>
          <w:color w:val="D4D4D4"/>
          <w:sz w:val="21"/>
          <w:szCs w:val="21"/>
        </w:rPr>
      </w:pPr>
      <w:ins w:id="274" w:author="joseph kibira" w:date="2021-09-09T08:18:00Z">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.addConstr</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.quicksum(</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ins>
    </w:p>
    <w:p w14:paraId="1EF3A68B" w14:textId="77777777" w:rsidR="00322D6F" w:rsidRPr="00322D6F" w:rsidRDefault="00322D6F" w:rsidP="00322D6F">
      <w:pPr>
        <w:shd w:val="clear" w:color="auto" w:fill="1E1E1E"/>
        <w:spacing w:after="0" w:line="285" w:lineRule="atLeast"/>
        <w:rPr>
          <w:ins w:id="275" w:author="joseph kibira" w:date="2021-09-09T08:18:00Z"/>
          <w:rFonts w:ascii="Consolas" w:eastAsia="Times New Roman" w:hAnsi="Consolas" w:cs="Times New Roman"/>
          <w:color w:val="D4D4D4"/>
          <w:sz w:val="21"/>
          <w:szCs w:val="21"/>
        </w:rPr>
      </w:pPr>
      <w:ins w:id="276"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R3-R53: flow </w:t>
        </w:r>
        <w:proofErr w:type="spellStart"/>
        <w:r w:rsidRPr="00322D6F">
          <w:rPr>
            <w:rFonts w:ascii="Consolas" w:eastAsia="Times New Roman" w:hAnsi="Consolas" w:cs="Times New Roman"/>
            <w:color w:val="6A9955"/>
            <w:sz w:val="21"/>
            <w:szCs w:val="21"/>
          </w:rPr>
          <w:t>costraints</w:t>
        </w:r>
        <w:proofErr w:type="spellEnd"/>
      </w:ins>
    </w:p>
    <w:p w14:paraId="0448ECAE" w14:textId="77777777" w:rsidR="00322D6F" w:rsidRPr="00322D6F" w:rsidRDefault="00322D6F" w:rsidP="00322D6F">
      <w:pPr>
        <w:shd w:val="clear" w:color="auto" w:fill="1E1E1E"/>
        <w:spacing w:after="0" w:line="285" w:lineRule="atLeast"/>
        <w:rPr>
          <w:ins w:id="277" w:author="joseph kibira" w:date="2021-09-09T08:18:00Z"/>
          <w:rFonts w:ascii="Consolas" w:eastAsia="Times New Roman" w:hAnsi="Consolas" w:cs="Times New Roman"/>
          <w:color w:val="D4D4D4"/>
          <w:sz w:val="21"/>
          <w:szCs w:val="21"/>
        </w:rPr>
      </w:pPr>
      <w:ins w:id="278"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h</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proofErr w:type="gramStart"/>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ins>
    </w:p>
    <w:p w14:paraId="7CAC7BF1" w14:textId="77777777" w:rsidR="00322D6F" w:rsidRPr="00322D6F" w:rsidRDefault="00322D6F" w:rsidP="00322D6F">
      <w:pPr>
        <w:shd w:val="clear" w:color="auto" w:fill="1E1E1E"/>
        <w:spacing w:after="0" w:line="285" w:lineRule="atLeast"/>
        <w:rPr>
          <w:ins w:id="279" w:author="joseph kibira" w:date="2021-09-09T08:18:00Z"/>
          <w:rFonts w:ascii="Consolas" w:eastAsia="Times New Roman" w:hAnsi="Consolas" w:cs="Times New Roman"/>
          <w:color w:val="D4D4D4"/>
          <w:sz w:val="21"/>
          <w:szCs w:val="21"/>
        </w:rPr>
      </w:pPr>
      <w:ins w:id="280" w:author="joseph kibira" w:date="2021-09-09T08:18:00Z">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.addConstr</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.quicksum(</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h</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 \</w:t>
        </w:r>
      </w:ins>
    </w:p>
    <w:p w14:paraId="001BB741" w14:textId="77777777" w:rsidR="00322D6F" w:rsidRPr="00322D6F" w:rsidRDefault="00322D6F" w:rsidP="00322D6F">
      <w:pPr>
        <w:shd w:val="clear" w:color="auto" w:fill="1E1E1E"/>
        <w:spacing w:after="0" w:line="285" w:lineRule="atLeast"/>
        <w:rPr>
          <w:ins w:id="281" w:author="joseph kibira" w:date="2021-09-09T08:18:00Z"/>
          <w:rFonts w:ascii="Consolas" w:eastAsia="Times New Roman" w:hAnsi="Consolas" w:cs="Times New Roman"/>
          <w:color w:val="D4D4D4"/>
          <w:sz w:val="21"/>
          <w:szCs w:val="21"/>
        </w:rPr>
      </w:pPr>
      <w:ins w:id="282" w:author="joseph kibira" w:date="2021-09-09T08:18:00Z">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.quicksum</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h</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w:t>
        </w:r>
      </w:ins>
    </w:p>
    <w:p w14:paraId="4251DEE7" w14:textId="77777777" w:rsidR="00322D6F" w:rsidRPr="00322D6F" w:rsidRDefault="00322D6F" w:rsidP="00322D6F">
      <w:pPr>
        <w:shd w:val="clear" w:color="auto" w:fill="1E1E1E"/>
        <w:spacing w:after="0" w:line="285" w:lineRule="atLeast"/>
        <w:rPr>
          <w:ins w:id="283" w:author="joseph kibira" w:date="2021-09-09T08:18:00Z"/>
          <w:rFonts w:ascii="Consolas" w:eastAsia="Times New Roman" w:hAnsi="Consolas" w:cs="Times New Roman"/>
          <w:color w:val="D4D4D4"/>
          <w:sz w:val="21"/>
          <w:szCs w:val="21"/>
        </w:rPr>
      </w:pPr>
    </w:p>
    <w:p w14:paraId="59E116CA" w14:textId="77777777" w:rsidR="00322D6F" w:rsidRPr="00322D6F" w:rsidRDefault="00322D6F" w:rsidP="00322D6F">
      <w:pPr>
        <w:shd w:val="clear" w:color="auto" w:fill="1E1E1E"/>
        <w:spacing w:after="0" w:line="285" w:lineRule="atLeast"/>
        <w:rPr>
          <w:ins w:id="284" w:author="joseph kibira" w:date="2021-09-09T08:18:00Z"/>
          <w:rFonts w:ascii="Consolas" w:eastAsia="Times New Roman" w:hAnsi="Consolas" w:cs="Times New Roman"/>
          <w:color w:val="D4D4D4"/>
          <w:sz w:val="21"/>
          <w:szCs w:val="21"/>
        </w:rPr>
      </w:pPr>
      <w:ins w:id="285"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Time windows </w:t>
        </w:r>
        <w:proofErr w:type="spellStart"/>
        <w:r w:rsidRPr="00322D6F">
          <w:rPr>
            <w:rFonts w:ascii="Consolas" w:eastAsia="Times New Roman" w:hAnsi="Consolas" w:cs="Times New Roman"/>
            <w:color w:val="6A9955"/>
            <w:sz w:val="21"/>
            <w:szCs w:val="21"/>
          </w:rPr>
          <w:t>contraints</w:t>
        </w:r>
        <w:proofErr w:type="spellEnd"/>
      </w:ins>
    </w:p>
    <w:p w14:paraId="2B342790" w14:textId="77777777" w:rsidR="00322D6F" w:rsidRPr="00322D6F" w:rsidRDefault="00322D6F" w:rsidP="00322D6F">
      <w:pPr>
        <w:shd w:val="clear" w:color="auto" w:fill="1E1E1E"/>
        <w:spacing w:after="0" w:line="285" w:lineRule="atLeast"/>
        <w:rPr>
          <w:ins w:id="286" w:author="joseph kibira" w:date="2021-09-09T08:18:00Z"/>
          <w:rFonts w:ascii="Consolas" w:eastAsia="Times New Roman" w:hAnsi="Consolas" w:cs="Times New Roman"/>
          <w:color w:val="D4D4D4"/>
          <w:sz w:val="21"/>
          <w:szCs w:val="21"/>
        </w:rPr>
      </w:pPr>
      <w:ins w:id="287"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ins>
    </w:p>
    <w:p w14:paraId="0ADE9389" w14:textId="77777777" w:rsidR="00322D6F" w:rsidRPr="00322D6F" w:rsidRDefault="00322D6F" w:rsidP="00322D6F">
      <w:pPr>
        <w:shd w:val="clear" w:color="auto" w:fill="1E1E1E"/>
        <w:spacing w:after="0" w:line="285" w:lineRule="atLeast"/>
        <w:rPr>
          <w:ins w:id="288" w:author="joseph kibira" w:date="2021-09-09T08:18:00Z"/>
          <w:rFonts w:ascii="Consolas" w:eastAsia="Times New Roman" w:hAnsi="Consolas" w:cs="Times New Roman"/>
          <w:color w:val="D4D4D4"/>
          <w:sz w:val="21"/>
          <w:szCs w:val="21"/>
        </w:rPr>
      </w:pPr>
      <w:ins w:id="289"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w:t>
        </w:r>
      </w:ins>
    </w:p>
    <w:p w14:paraId="17CEA88B" w14:textId="77777777" w:rsidR="00322D6F" w:rsidRPr="00322D6F" w:rsidRDefault="00322D6F" w:rsidP="00322D6F">
      <w:pPr>
        <w:shd w:val="clear" w:color="auto" w:fill="1E1E1E"/>
        <w:spacing w:after="0" w:line="285" w:lineRule="atLeast"/>
        <w:rPr>
          <w:ins w:id="290" w:author="joseph kibira" w:date="2021-09-09T08:18:00Z"/>
          <w:rFonts w:ascii="Consolas" w:eastAsia="Times New Roman" w:hAnsi="Consolas" w:cs="Times New Roman"/>
          <w:color w:val="D4D4D4"/>
          <w:sz w:val="21"/>
          <w:szCs w:val="21"/>
        </w:rPr>
      </w:pPr>
      <w:ins w:id="291" w:author="joseph kibira" w:date="2021-09-09T08:18:00Z">
        <w:r w:rsidRPr="00322D6F">
          <w:rPr>
            <w:rFonts w:ascii="Consolas" w:eastAsia="Times New Roman" w:hAnsi="Consolas" w:cs="Times New Roman"/>
            <w:color w:val="D4D4D4"/>
            <w:sz w:val="21"/>
            <w:szCs w:val="21"/>
          </w:rPr>
          <w:lastRenderedPageBreak/>
          <w:t>            </w:t>
        </w:r>
        <w:r w:rsidRPr="00322D6F">
          <w:rPr>
            <w:rFonts w:ascii="Consolas" w:eastAsia="Times New Roman" w:hAnsi="Consolas" w:cs="Times New Roman"/>
            <w:color w:val="C586C0"/>
            <w:sz w:val="21"/>
            <w:szCs w:val="21"/>
          </w:rPr>
          <w:t>if</w:t>
        </w:r>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w:t>
        </w:r>
        <w:proofErr w:type="spellStart"/>
        <w:proofErr w:type="gramEnd"/>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w:t>
        </w:r>
      </w:ins>
    </w:p>
    <w:p w14:paraId="6E2491B1" w14:textId="77777777" w:rsidR="00322D6F" w:rsidRPr="00322D6F" w:rsidRDefault="00322D6F" w:rsidP="00322D6F">
      <w:pPr>
        <w:shd w:val="clear" w:color="auto" w:fill="1E1E1E"/>
        <w:spacing w:after="0" w:line="285" w:lineRule="atLeast"/>
        <w:rPr>
          <w:ins w:id="292" w:author="joseph kibira" w:date="2021-09-09T08:18:00Z"/>
          <w:rFonts w:ascii="Consolas" w:eastAsia="Times New Roman" w:hAnsi="Consolas" w:cs="Times New Roman"/>
          <w:color w:val="D4D4D4"/>
          <w:sz w:val="21"/>
          <w:szCs w:val="21"/>
        </w:rPr>
      </w:pPr>
      <w:ins w:id="293" w:author="joseph kibira" w:date="2021-09-09T08:18:00Z">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.addConstr</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s_vars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9CDCFE"/>
            <w:sz w:val="21"/>
            <w:szCs w:val="21"/>
          </w:rPr>
          <w:t>d</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4FC1FF"/>
            <w:sz w:val="21"/>
            <w:szCs w:val="21"/>
          </w:rPr>
          <w:t>M</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&lt;= \</w:t>
        </w:r>
      </w:ins>
    </w:p>
    <w:p w14:paraId="0BF63228" w14:textId="77777777" w:rsidR="00322D6F" w:rsidRPr="00322D6F" w:rsidRDefault="00322D6F" w:rsidP="00322D6F">
      <w:pPr>
        <w:shd w:val="clear" w:color="auto" w:fill="1E1E1E"/>
        <w:spacing w:after="0" w:line="285" w:lineRule="atLeast"/>
        <w:rPr>
          <w:ins w:id="294" w:author="joseph kibira" w:date="2021-09-09T08:18:00Z"/>
          <w:rFonts w:ascii="Consolas" w:eastAsia="Times New Roman" w:hAnsi="Consolas" w:cs="Times New Roman"/>
          <w:color w:val="D4D4D4"/>
          <w:sz w:val="21"/>
          <w:szCs w:val="21"/>
        </w:rPr>
      </w:pPr>
      <w:ins w:id="295" w:author="joseph kibira" w:date="2021-09-09T08:18:00Z">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s_vars</w:t>
        </w:r>
        <w:proofErr w:type="spell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w:t>
        </w:r>
      </w:ins>
    </w:p>
    <w:p w14:paraId="7EEEEFEF" w14:textId="77777777" w:rsidR="00322D6F" w:rsidRPr="00322D6F" w:rsidRDefault="00322D6F" w:rsidP="00322D6F">
      <w:pPr>
        <w:shd w:val="clear" w:color="auto" w:fill="1E1E1E"/>
        <w:spacing w:after="0" w:line="285" w:lineRule="atLeast"/>
        <w:rPr>
          <w:ins w:id="296" w:author="joseph kibira" w:date="2021-09-09T08:18:00Z"/>
          <w:rFonts w:ascii="Consolas" w:eastAsia="Times New Roman" w:hAnsi="Consolas" w:cs="Times New Roman"/>
          <w:color w:val="D4D4D4"/>
          <w:sz w:val="21"/>
          <w:szCs w:val="21"/>
        </w:rPr>
      </w:pPr>
    </w:p>
    <w:p w14:paraId="2F77A800" w14:textId="77777777" w:rsidR="00322D6F" w:rsidRPr="00322D6F" w:rsidRDefault="00322D6F" w:rsidP="00322D6F">
      <w:pPr>
        <w:shd w:val="clear" w:color="auto" w:fill="1E1E1E"/>
        <w:spacing w:after="0" w:line="285" w:lineRule="atLeast"/>
        <w:rPr>
          <w:ins w:id="297" w:author="joseph kibira" w:date="2021-09-09T08:18:00Z"/>
          <w:rFonts w:ascii="Consolas" w:eastAsia="Times New Roman" w:hAnsi="Consolas" w:cs="Times New Roman"/>
          <w:color w:val="D4D4D4"/>
          <w:sz w:val="21"/>
          <w:szCs w:val="21"/>
        </w:rPr>
      </w:pPr>
      <w:ins w:id="298"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Service time constraints</w:t>
        </w:r>
      </w:ins>
    </w:p>
    <w:p w14:paraId="1C74CB5D" w14:textId="77777777" w:rsidR="00322D6F" w:rsidRPr="00322D6F" w:rsidRDefault="00322D6F" w:rsidP="00322D6F">
      <w:pPr>
        <w:shd w:val="clear" w:color="auto" w:fill="1E1E1E"/>
        <w:spacing w:after="0" w:line="285" w:lineRule="atLeast"/>
        <w:rPr>
          <w:ins w:id="299" w:author="joseph kibira" w:date="2021-09-09T08:18:00Z"/>
          <w:rFonts w:ascii="Consolas" w:eastAsia="Times New Roman" w:hAnsi="Consolas" w:cs="Times New Roman"/>
          <w:color w:val="D4D4D4"/>
          <w:sz w:val="21"/>
          <w:szCs w:val="21"/>
        </w:rPr>
      </w:pPr>
      <w:ins w:id="300" w:author="joseph kibira" w:date="2021-09-09T08:18:00Z">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.addConstrs</w:t>
        </w:r>
        <w:proofErr w:type="spellEnd"/>
        <w:proofErr w:type="gram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s_vars</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&gt;= </w:t>
        </w:r>
        <w:r w:rsidRPr="00322D6F">
          <w:rPr>
            <w:rFonts w:ascii="Consolas" w:eastAsia="Times New Roman" w:hAnsi="Consolas" w:cs="Times New Roman"/>
            <w:color w:val="9CDCFE"/>
            <w:sz w:val="21"/>
            <w:szCs w:val="21"/>
          </w:rPr>
          <w:t>a</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ins>
    </w:p>
    <w:p w14:paraId="47AA6D93" w14:textId="77777777" w:rsidR="00322D6F" w:rsidRPr="00322D6F" w:rsidRDefault="00322D6F" w:rsidP="00322D6F">
      <w:pPr>
        <w:shd w:val="clear" w:color="auto" w:fill="1E1E1E"/>
        <w:spacing w:after="0" w:line="285" w:lineRule="atLeast"/>
        <w:rPr>
          <w:ins w:id="301" w:author="joseph kibira" w:date="2021-09-09T08:18:00Z"/>
          <w:rFonts w:ascii="Consolas" w:eastAsia="Times New Roman" w:hAnsi="Consolas" w:cs="Times New Roman"/>
          <w:color w:val="D4D4D4"/>
          <w:sz w:val="21"/>
          <w:szCs w:val="21"/>
        </w:rPr>
      </w:pPr>
      <w:ins w:id="302" w:author="joseph kibira" w:date="2021-09-09T08:18:00Z">
        <w:r w:rsidRPr="00322D6F">
          <w:rPr>
            <w:rFonts w:ascii="Consolas" w:eastAsia="Times New Roman" w:hAnsi="Consolas" w:cs="Times New Roman"/>
            <w:color w:val="D4D4D4"/>
            <w:sz w:val="21"/>
            <w:szCs w:val="21"/>
          </w:rPr>
          <w:t>    </w:t>
        </w:r>
        <w:proofErr w:type="spellStart"/>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.addConstrs</w:t>
        </w:r>
        <w:proofErr w:type="spellEnd"/>
        <w:proofErr w:type="gram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s_vars</w:t>
        </w:r>
        <w:proofErr w:type="spellEnd"/>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&lt;= </w:t>
        </w:r>
        <w:r w:rsidRPr="00322D6F">
          <w:rPr>
            <w:rFonts w:ascii="Consolas" w:eastAsia="Times New Roman" w:hAnsi="Consolas" w:cs="Times New Roman"/>
            <w:color w:val="9CDCFE"/>
            <w:sz w:val="21"/>
            <w:szCs w:val="21"/>
          </w:rPr>
          <w:t>b</w:t>
        </w:r>
        <w:r w:rsidRPr="00322D6F">
          <w:rPr>
            <w:rFonts w:ascii="Consolas" w:eastAsia="Times New Roman" w:hAnsi="Consolas" w:cs="Times New Roman"/>
            <w:color w:val="D4D4D4"/>
            <w:sz w:val="21"/>
            <w:szCs w:val="21"/>
          </w:rPr>
          <w:t>[</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proofErr w:type="spellStart"/>
        <w:r w:rsidRPr="00322D6F">
          <w:rPr>
            <w:rFonts w:ascii="Consolas" w:eastAsia="Times New Roman" w:hAnsi="Consolas" w:cs="Times New Roman"/>
            <w:color w:val="9CDCFE"/>
            <w:sz w:val="21"/>
            <w:szCs w:val="21"/>
          </w:rPr>
          <w:t>i</w:t>
        </w:r>
        <w:proofErr w:type="spellEnd"/>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ins>
    </w:p>
    <w:p w14:paraId="703A827B" w14:textId="77777777" w:rsidR="00322D6F" w:rsidRPr="00322D6F" w:rsidRDefault="00322D6F" w:rsidP="00322D6F">
      <w:pPr>
        <w:shd w:val="clear" w:color="auto" w:fill="1E1E1E"/>
        <w:spacing w:after="0" w:line="285" w:lineRule="atLeast"/>
        <w:rPr>
          <w:ins w:id="303" w:author="joseph kibira" w:date="2021-09-09T08:18:00Z"/>
          <w:rFonts w:ascii="Consolas" w:eastAsia="Times New Roman" w:hAnsi="Consolas" w:cs="Times New Roman"/>
          <w:color w:val="D4D4D4"/>
          <w:sz w:val="21"/>
          <w:szCs w:val="21"/>
        </w:rPr>
      </w:pPr>
    </w:p>
    <w:p w14:paraId="0FAC9FF9" w14:textId="77777777" w:rsidR="00322D6F" w:rsidRPr="00322D6F" w:rsidRDefault="00322D6F" w:rsidP="00322D6F">
      <w:pPr>
        <w:shd w:val="clear" w:color="auto" w:fill="1E1E1E"/>
        <w:spacing w:after="0" w:line="285" w:lineRule="atLeast"/>
        <w:rPr>
          <w:ins w:id="304" w:author="joseph kibira" w:date="2021-09-09T08:18:00Z"/>
          <w:rFonts w:ascii="Consolas" w:eastAsia="Times New Roman" w:hAnsi="Consolas" w:cs="Times New Roman"/>
          <w:color w:val="D4D4D4"/>
          <w:sz w:val="21"/>
          <w:szCs w:val="21"/>
        </w:rPr>
      </w:pPr>
      <w:ins w:id="305"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w:t>
        </w:r>
        <w:proofErr w:type="spellStart"/>
        <w:r w:rsidRPr="00322D6F">
          <w:rPr>
            <w:rFonts w:ascii="Consolas" w:eastAsia="Times New Roman" w:hAnsi="Consolas" w:cs="Times New Roman"/>
            <w:color w:val="6A9955"/>
            <w:sz w:val="21"/>
            <w:szCs w:val="21"/>
          </w:rPr>
          <w:t>Goodsense</w:t>
        </w:r>
        <w:proofErr w:type="spellEnd"/>
        <w:r w:rsidRPr="00322D6F">
          <w:rPr>
            <w:rFonts w:ascii="Consolas" w:eastAsia="Times New Roman" w:hAnsi="Consolas" w:cs="Times New Roman"/>
            <w:color w:val="6A9955"/>
            <w:sz w:val="21"/>
            <w:szCs w:val="21"/>
          </w:rPr>
          <w:t> constraints:</w:t>
        </w:r>
      </w:ins>
    </w:p>
    <w:p w14:paraId="6C81CD86" w14:textId="77777777" w:rsidR="00322D6F" w:rsidRPr="00322D6F" w:rsidRDefault="00322D6F" w:rsidP="00322D6F">
      <w:pPr>
        <w:shd w:val="clear" w:color="auto" w:fill="1E1E1E"/>
        <w:spacing w:after="0" w:line="285" w:lineRule="atLeast"/>
        <w:rPr>
          <w:ins w:id="306" w:author="joseph kibira" w:date="2021-09-09T08:18:00Z"/>
          <w:rFonts w:ascii="Consolas" w:eastAsia="Times New Roman" w:hAnsi="Consolas" w:cs="Times New Roman"/>
          <w:color w:val="D4D4D4"/>
          <w:sz w:val="21"/>
          <w:szCs w:val="21"/>
        </w:rPr>
      </w:pPr>
      <w:ins w:id="307"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Must not exist an arc that connects a customer with himself</w:t>
        </w:r>
      </w:ins>
    </w:p>
    <w:p w14:paraId="4AB6851D" w14:textId="77777777" w:rsidR="00322D6F" w:rsidRPr="00322D6F" w:rsidRDefault="00322D6F" w:rsidP="00322D6F">
      <w:pPr>
        <w:shd w:val="clear" w:color="auto" w:fill="1E1E1E"/>
        <w:spacing w:after="0" w:line="285" w:lineRule="atLeast"/>
        <w:rPr>
          <w:ins w:id="308" w:author="joseph kibira" w:date="2021-09-09T08:18:00Z"/>
          <w:rFonts w:ascii="Consolas" w:eastAsia="Times New Roman" w:hAnsi="Consolas" w:cs="Times New Roman"/>
          <w:color w:val="D4D4D4"/>
          <w:sz w:val="21"/>
          <w:szCs w:val="21"/>
        </w:rPr>
      </w:pPr>
      <w:ins w:id="309" w:author="joseph kibira" w:date="2021-09-09T08:18:00Z">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.addConstr</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.quicksum(</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w:t>
        </w:r>
      </w:ins>
    </w:p>
    <w:p w14:paraId="571D980E" w14:textId="77777777" w:rsidR="00322D6F" w:rsidRPr="00322D6F" w:rsidRDefault="00322D6F" w:rsidP="00322D6F">
      <w:pPr>
        <w:shd w:val="clear" w:color="auto" w:fill="1E1E1E"/>
        <w:spacing w:after="0" w:line="285" w:lineRule="atLeast"/>
        <w:rPr>
          <w:ins w:id="310" w:author="joseph kibira" w:date="2021-09-09T08:18:00Z"/>
          <w:rFonts w:ascii="Consolas" w:eastAsia="Times New Roman" w:hAnsi="Consolas" w:cs="Times New Roman"/>
          <w:color w:val="D4D4D4"/>
          <w:sz w:val="21"/>
          <w:szCs w:val="21"/>
        </w:rPr>
      </w:pPr>
      <w:ins w:id="311"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No arc can enter in the first node</w:t>
        </w:r>
      </w:ins>
    </w:p>
    <w:p w14:paraId="255F27DB" w14:textId="77777777" w:rsidR="00322D6F" w:rsidRPr="00322D6F" w:rsidRDefault="00322D6F" w:rsidP="00322D6F">
      <w:pPr>
        <w:shd w:val="clear" w:color="auto" w:fill="1E1E1E"/>
        <w:spacing w:after="0" w:line="285" w:lineRule="atLeast"/>
        <w:rPr>
          <w:ins w:id="312" w:author="joseph kibira" w:date="2021-09-09T08:18:00Z"/>
          <w:rFonts w:ascii="Consolas" w:eastAsia="Times New Roman" w:hAnsi="Consolas" w:cs="Times New Roman"/>
          <w:color w:val="D4D4D4"/>
          <w:sz w:val="21"/>
          <w:szCs w:val="21"/>
        </w:rPr>
      </w:pPr>
      <w:ins w:id="313" w:author="joseph kibira" w:date="2021-09-09T08:18:00Z">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.addConstr</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.quicksum(</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i</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w:t>
        </w:r>
      </w:ins>
    </w:p>
    <w:p w14:paraId="4E88BD12" w14:textId="77777777" w:rsidR="00322D6F" w:rsidRPr="00322D6F" w:rsidRDefault="00322D6F" w:rsidP="00322D6F">
      <w:pPr>
        <w:shd w:val="clear" w:color="auto" w:fill="1E1E1E"/>
        <w:spacing w:after="0" w:line="285" w:lineRule="atLeast"/>
        <w:rPr>
          <w:ins w:id="314" w:author="joseph kibira" w:date="2021-09-09T08:18:00Z"/>
          <w:rFonts w:ascii="Consolas" w:eastAsia="Times New Roman" w:hAnsi="Consolas" w:cs="Times New Roman"/>
          <w:color w:val="D4D4D4"/>
          <w:sz w:val="21"/>
          <w:szCs w:val="21"/>
        </w:rPr>
      </w:pPr>
      <w:ins w:id="315"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No arc can exit from the last node</w:t>
        </w:r>
      </w:ins>
    </w:p>
    <w:p w14:paraId="6ECA4470" w14:textId="77777777" w:rsidR="00322D6F" w:rsidRPr="00322D6F" w:rsidRDefault="00322D6F" w:rsidP="00322D6F">
      <w:pPr>
        <w:shd w:val="clear" w:color="auto" w:fill="1E1E1E"/>
        <w:spacing w:after="0" w:line="285" w:lineRule="atLeast"/>
        <w:rPr>
          <w:ins w:id="316" w:author="joseph kibira" w:date="2021-09-09T08:18:00Z"/>
          <w:rFonts w:ascii="Consolas" w:eastAsia="Times New Roman" w:hAnsi="Consolas" w:cs="Times New Roman"/>
          <w:color w:val="D4D4D4"/>
          <w:sz w:val="21"/>
          <w:szCs w:val="21"/>
        </w:rPr>
      </w:pPr>
      <w:ins w:id="317" w:author="joseph kibira" w:date="2021-09-09T08:18:00Z">
        <w:r w:rsidRPr="00322D6F">
          <w:rPr>
            <w:rFonts w:ascii="Consolas" w:eastAsia="Times New Roman" w:hAnsi="Consolas" w:cs="Times New Roman"/>
            <w:color w:val="D4D4D4"/>
            <w:sz w:val="21"/>
            <w:szCs w:val="21"/>
          </w:rPr>
          <w:t>    </w:t>
        </w:r>
        <w:proofErr w:type="gramStart"/>
        <w:r w:rsidRPr="00322D6F">
          <w:rPr>
            <w:rFonts w:ascii="Consolas" w:eastAsia="Times New Roman" w:hAnsi="Consolas" w:cs="Times New Roman"/>
            <w:color w:val="9CDCFE"/>
            <w:sz w:val="21"/>
            <w:szCs w:val="21"/>
          </w:rPr>
          <w:t>model</w:t>
        </w:r>
        <w:r w:rsidRPr="00322D6F">
          <w:rPr>
            <w:rFonts w:ascii="Consolas" w:eastAsia="Times New Roman" w:hAnsi="Consolas" w:cs="Times New Roman"/>
            <w:color w:val="D4D4D4"/>
            <w:sz w:val="21"/>
            <w:szCs w:val="21"/>
          </w:rPr>
          <w:t>.addConstr</w:t>
        </w:r>
        <w:proofErr w:type="gramEnd"/>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4EC9B0"/>
            <w:sz w:val="21"/>
            <w:szCs w:val="21"/>
          </w:rPr>
          <w:t>gp</w:t>
        </w:r>
        <w:r w:rsidRPr="00322D6F">
          <w:rPr>
            <w:rFonts w:ascii="Consolas" w:eastAsia="Times New Roman" w:hAnsi="Consolas" w:cs="Times New Roman"/>
            <w:color w:val="D4D4D4"/>
            <w:sz w:val="21"/>
            <w:szCs w:val="21"/>
          </w:rPr>
          <w:t>.quicksum(</w:t>
        </w:r>
        <w:r w:rsidRPr="00322D6F">
          <w:rPr>
            <w:rFonts w:ascii="Consolas" w:eastAsia="Times New Roman" w:hAnsi="Consolas" w:cs="Times New Roman"/>
            <w:color w:val="9CDCFE"/>
            <w:sz w:val="21"/>
            <w:szCs w:val="21"/>
          </w:rPr>
          <w:t>x_vars</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1</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for</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j</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in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4EC9B0"/>
            <w:sz w:val="21"/>
            <w:szCs w:val="21"/>
          </w:rPr>
          <w:t>range</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9CDCFE"/>
            <w:sz w:val="21"/>
            <w:szCs w:val="21"/>
          </w:rPr>
          <w:t>n</w:t>
        </w:r>
        <w:r w:rsidRPr="00322D6F">
          <w:rPr>
            <w:rFonts w:ascii="Consolas" w:eastAsia="Times New Roman" w:hAnsi="Consolas" w:cs="Times New Roman"/>
            <w:color w:val="D4D4D4"/>
            <w:sz w:val="21"/>
            <w:szCs w:val="21"/>
          </w:rPr>
          <w:t>+</w:t>
        </w:r>
        <w:r w:rsidRPr="00322D6F">
          <w:rPr>
            <w:rFonts w:ascii="Consolas" w:eastAsia="Times New Roman" w:hAnsi="Consolas" w:cs="Times New Roman"/>
            <w:color w:val="B5CEA8"/>
            <w:sz w:val="21"/>
            <w:szCs w:val="21"/>
          </w:rPr>
          <w:t>2</w:t>
        </w:r>
        <w:r w:rsidRPr="00322D6F">
          <w:rPr>
            <w:rFonts w:ascii="Consolas" w:eastAsia="Times New Roman" w:hAnsi="Consolas" w:cs="Times New Roman"/>
            <w:color w:val="D4D4D4"/>
            <w:sz w:val="21"/>
            <w:szCs w:val="21"/>
          </w:rPr>
          <w:t>)) == </w:t>
        </w:r>
        <w:r w:rsidRPr="00322D6F">
          <w:rPr>
            <w:rFonts w:ascii="Consolas" w:eastAsia="Times New Roman" w:hAnsi="Consolas" w:cs="Times New Roman"/>
            <w:color w:val="B5CEA8"/>
            <w:sz w:val="21"/>
            <w:szCs w:val="21"/>
          </w:rPr>
          <w:t>0</w:t>
        </w:r>
        <w:r w:rsidRPr="00322D6F">
          <w:rPr>
            <w:rFonts w:ascii="Consolas" w:eastAsia="Times New Roman" w:hAnsi="Consolas" w:cs="Times New Roman"/>
            <w:color w:val="D4D4D4"/>
            <w:sz w:val="21"/>
            <w:szCs w:val="21"/>
          </w:rPr>
          <w:t>)</w:t>
        </w:r>
      </w:ins>
    </w:p>
    <w:p w14:paraId="60B061EA" w14:textId="77777777" w:rsidR="00322D6F" w:rsidRPr="00322D6F" w:rsidRDefault="00322D6F" w:rsidP="00322D6F">
      <w:pPr>
        <w:shd w:val="clear" w:color="auto" w:fill="1E1E1E"/>
        <w:spacing w:after="0" w:line="285" w:lineRule="atLeast"/>
        <w:rPr>
          <w:ins w:id="318" w:author="joseph kibira" w:date="2021-09-09T08:18:00Z"/>
          <w:rFonts w:ascii="Consolas" w:eastAsia="Times New Roman" w:hAnsi="Consolas" w:cs="Times New Roman"/>
          <w:color w:val="D4D4D4"/>
          <w:sz w:val="21"/>
          <w:szCs w:val="21"/>
        </w:rPr>
      </w:pPr>
    </w:p>
    <w:p w14:paraId="69A93721" w14:textId="77777777" w:rsidR="00322D6F" w:rsidRPr="00322D6F" w:rsidRDefault="00322D6F" w:rsidP="00322D6F">
      <w:pPr>
        <w:shd w:val="clear" w:color="auto" w:fill="1E1E1E"/>
        <w:spacing w:after="0" w:line="285" w:lineRule="atLeast"/>
        <w:rPr>
          <w:ins w:id="319" w:author="joseph kibira" w:date="2021-09-09T08:18:00Z"/>
          <w:rFonts w:ascii="Consolas" w:eastAsia="Times New Roman" w:hAnsi="Consolas" w:cs="Times New Roman"/>
          <w:color w:val="D4D4D4"/>
          <w:sz w:val="21"/>
          <w:szCs w:val="21"/>
        </w:rPr>
      </w:pPr>
      <w:ins w:id="320"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6A9955"/>
            <w:sz w:val="21"/>
            <w:szCs w:val="21"/>
          </w:rPr>
          <w:t># </w:t>
        </w:r>
        <w:proofErr w:type="spellStart"/>
        <w:proofErr w:type="gramStart"/>
        <w:r w:rsidRPr="00322D6F">
          <w:rPr>
            <w:rFonts w:ascii="Consolas" w:eastAsia="Times New Roman" w:hAnsi="Consolas" w:cs="Times New Roman"/>
            <w:color w:val="6A9955"/>
            <w:sz w:val="21"/>
            <w:szCs w:val="21"/>
          </w:rPr>
          <w:t>model.write</w:t>
        </w:r>
        <w:proofErr w:type="spellEnd"/>
        <w:proofErr w:type="gramEnd"/>
        <w:r w:rsidRPr="00322D6F">
          <w:rPr>
            <w:rFonts w:ascii="Consolas" w:eastAsia="Times New Roman" w:hAnsi="Consolas" w:cs="Times New Roman"/>
            <w:color w:val="6A9955"/>
            <w:sz w:val="21"/>
            <w:szCs w:val="21"/>
          </w:rPr>
          <w:t>("</w:t>
        </w:r>
        <w:proofErr w:type="spellStart"/>
        <w:r w:rsidRPr="00322D6F">
          <w:rPr>
            <w:rFonts w:ascii="Consolas" w:eastAsia="Times New Roman" w:hAnsi="Consolas" w:cs="Times New Roman"/>
            <w:color w:val="6A9955"/>
            <w:sz w:val="21"/>
            <w:szCs w:val="21"/>
          </w:rPr>
          <w:t>ESPModel.lp</w:t>
        </w:r>
        <w:proofErr w:type="spellEnd"/>
        <w:r w:rsidRPr="00322D6F">
          <w:rPr>
            <w:rFonts w:ascii="Consolas" w:eastAsia="Times New Roman" w:hAnsi="Consolas" w:cs="Times New Roman"/>
            <w:color w:val="6A9955"/>
            <w:sz w:val="21"/>
            <w:szCs w:val="21"/>
          </w:rPr>
          <w:t>")</w:t>
        </w:r>
      </w:ins>
    </w:p>
    <w:p w14:paraId="1BB4E720" w14:textId="77777777" w:rsidR="00322D6F" w:rsidRPr="00322D6F" w:rsidRDefault="00322D6F" w:rsidP="00322D6F">
      <w:pPr>
        <w:shd w:val="clear" w:color="auto" w:fill="1E1E1E"/>
        <w:spacing w:after="0" w:line="285" w:lineRule="atLeast"/>
        <w:rPr>
          <w:ins w:id="321" w:author="joseph kibira" w:date="2021-09-09T08:18:00Z"/>
          <w:rFonts w:ascii="Consolas" w:eastAsia="Times New Roman" w:hAnsi="Consolas" w:cs="Times New Roman"/>
          <w:color w:val="D4D4D4"/>
          <w:sz w:val="21"/>
          <w:szCs w:val="21"/>
        </w:rPr>
      </w:pPr>
      <w:ins w:id="322" w:author="joseph kibira" w:date="2021-09-09T08:18:00Z">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C586C0"/>
            <w:sz w:val="21"/>
            <w:szCs w:val="21"/>
          </w:rPr>
          <w:t>return</w:t>
        </w:r>
        <w:r w:rsidRPr="00322D6F">
          <w:rPr>
            <w:rFonts w:ascii="Consolas" w:eastAsia="Times New Roman" w:hAnsi="Consolas" w:cs="Times New Roman"/>
            <w:color w:val="D4D4D4"/>
            <w:sz w:val="21"/>
            <w:szCs w:val="21"/>
          </w:rPr>
          <w:t> </w:t>
        </w:r>
        <w:r w:rsidRPr="00322D6F">
          <w:rPr>
            <w:rFonts w:ascii="Consolas" w:eastAsia="Times New Roman" w:hAnsi="Consolas" w:cs="Times New Roman"/>
            <w:color w:val="9CDCFE"/>
            <w:sz w:val="21"/>
            <w:szCs w:val="21"/>
          </w:rPr>
          <w:t>model</w:t>
        </w:r>
      </w:ins>
    </w:p>
    <w:p w14:paraId="06136CF4" w14:textId="77777777" w:rsidR="00322D6F" w:rsidRPr="00322D6F" w:rsidRDefault="00322D6F" w:rsidP="00322D6F">
      <w:pPr>
        <w:shd w:val="clear" w:color="auto" w:fill="1E1E1E"/>
        <w:spacing w:after="0" w:line="285" w:lineRule="atLeast"/>
        <w:rPr>
          <w:ins w:id="323" w:author="joseph kibira" w:date="2021-09-09T08:18:00Z"/>
          <w:rFonts w:ascii="Consolas" w:eastAsia="Times New Roman" w:hAnsi="Consolas" w:cs="Times New Roman"/>
          <w:color w:val="D4D4D4"/>
          <w:sz w:val="21"/>
          <w:szCs w:val="21"/>
        </w:rPr>
      </w:pPr>
    </w:p>
    <w:p w14:paraId="567C2518" w14:textId="22D92AA8" w:rsidR="00322D6F" w:rsidRDefault="00322D6F">
      <w:pPr>
        <w:rPr>
          <w:ins w:id="324" w:author="joseph kibira" w:date="2021-09-09T08:18:00Z"/>
        </w:rPr>
      </w:pPr>
    </w:p>
    <w:p w14:paraId="0046305F" w14:textId="5E2C94F5" w:rsidR="00322D6F" w:rsidRDefault="00322D6F">
      <w:pPr>
        <w:rPr>
          <w:ins w:id="325" w:author="joseph kibira" w:date="2021-09-09T08:18:00Z"/>
        </w:rPr>
      </w:pPr>
    </w:p>
    <w:p w14:paraId="6F5B670C" w14:textId="06205113" w:rsidR="00322D6F" w:rsidRDefault="00322D6F">
      <w:pPr>
        <w:rPr>
          <w:ins w:id="326" w:author="joseph kibira" w:date="2021-09-09T08:18:00Z"/>
        </w:rPr>
      </w:pPr>
    </w:p>
    <w:p w14:paraId="20D2EB38" w14:textId="77777777" w:rsidR="00322D6F" w:rsidRDefault="00322D6F"/>
    <w:sectPr w:rsidR="00322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957F4"/>
    <w:multiLevelType w:val="multilevel"/>
    <w:tmpl w:val="03122EFA"/>
    <w:lvl w:ilvl="0">
      <w:start w:val="1"/>
      <w:numFmt w:val="decimal"/>
      <w:pStyle w:val="Heading1"/>
      <w:lvlText w:val="%1"/>
      <w:lvlJc w:val="left"/>
      <w:pPr>
        <w:ind w:left="0"/>
      </w:pPr>
      <w:rPr>
        <w:rFonts w:ascii="Cambria" w:eastAsia="Cambria" w:hAnsi="Cambria" w:cs="Cambria"/>
        <w:b/>
        <w:bCs/>
        <w:i w:val="0"/>
        <w:strike w:val="0"/>
        <w:dstrike w:val="0"/>
        <w:color w:val="181717"/>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181717"/>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181717"/>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181717"/>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181717"/>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181717"/>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181717"/>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181717"/>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181717"/>
        <w:sz w:val="24"/>
        <w:szCs w:val="24"/>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kibira">
    <w15:presenceInfo w15:providerId="Windows Live" w15:userId="73f0794bf54be4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6F"/>
    <w:rsid w:val="00322D6F"/>
    <w:rsid w:val="005C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5FA1"/>
  <w15:chartTrackingRefBased/>
  <w15:docId w15:val="{B8B6D917-A957-42FF-AC53-24238008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322D6F"/>
    <w:pPr>
      <w:keepNext/>
      <w:keepLines/>
      <w:numPr>
        <w:numId w:val="1"/>
      </w:numPr>
      <w:spacing w:after="87"/>
      <w:ind w:left="10" w:hanging="10"/>
      <w:outlineLvl w:val="0"/>
    </w:pPr>
    <w:rPr>
      <w:rFonts w:ascii="Cambria" w:eastAsia="Cambria" w:hAnsi="Cambria" w:cs="Cambria"/>
      <w:b/>
      <w:color w:val="181717"/>
      <w:sz w:val="34"/>
    </w:rPr>
  </w:style>
  <w:style w:type="paragraph" w:styleId="Heading2">
    <w:name w:val="heading 2"/>
    <w:next w:val="Normal"/>
    <w:link w:val="Heading2Char"/>
    <w:uiPriority w:val="9"/>
    <w:unhideWhenUsed/>
    <w:qFormat/>
    <w:rsid w:val="00322D6F"/>
    <w:pPr>
      <w:keepNext/>
      <w:keepLines/>
      <w:numPr>
        <w:ilvl w:val="1"/>
        <w:numId w:val="1"/>
      </w:numPr>
      <w:spacing w:after="78"/>
      <w:ind w:left="10" w:hanging="10"/>
      <w:outlineLvl w:val="1"/>
    </w:pPr>
    <w:rPr>
      <w:rFonts w:ascii="Cambria" w:eastAsia="Cambria" w:hAnsi="Cambria" w:cs="Cambria"/>
      <w:b/>
      <w:color w:val="181717"/>
      <w:sz w:val="29"/>
    </w:rPr>
  </w:style>
  <w:style w:type="paragraph" w:styleId="Heading3">
    <w:name w:val="heading 3"/>
    <w:next w:val="Normal"/>
    <w:link w:val="Heading3Char"/>
    <w:uiPriority w:val="9"/>
    <w:unhideWhenUsed/>
    <w:qFormat/>
    <w:rsid w:val="00322D6F"/>
    <w:pPr>
      <w:keepNext/>
      <w:keepLines/>
      <w:numPr>
        <w:ilvl w:val="2"/>
        <w:numId w:val="1"/>
      </w:numPr>
      <w:spacing w:after="137"/>
      <w:ind w:left="10" w:hanging="10"/>
      <w:outlineLvl w:val="2"/>
    </w:pPr>
    <w:rPr>
      <w:rFonts w:ascii="Cambria" w:eastAsia="Cambria" w:hAnsi="Cambria" w:cs="Cambria"/>
      <w:b/>
      <w:color w:val="18171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22D6F"/>
    <w:pPr>
      <w:spacing w:after="0" w:line="240" w:lineRule="auto"/>
    </w:pPr>
  </w:style>
  <w:style w:type="character" w:customStyle="1" w:styleId="Heading1Char">
    <w:name w:val="Heading 1 Char"/>
    <w:basedOn w:val="DefaultParagraphFont"/>
    <w:link w:val="Heading1"/>
    <w:uiPriority w:val="9"/>
    <w:rsid w:val="00322D6F"/>
    <w:rPr>
      <w:rFonts w:ascii="Cambria" w:eastAsia="Cambria" w:hAnsi="Cambria" w:cs="Cambria"/>
      <w:b/>
      <w:color w:val="181717"/>
      <w:sz w:val="34"/>
    </w:rPr>
  </w:style>
  <w:style w:type="character" w:customStyle="1" w:styleId="Heading2Char">
    <w:name w:val="Heading 2 Char"/>
    <w:basedOn w:val="DefaultParagraphFont"/>
    <w:link w:val="Heading2"/>
    <w:uiPriority w:val="9"/>
    <w:rsid w:val="00322D6F"/>
    <w:rPr>
      <w:rFonts w:ascii="Cambria" w:eastAsia="Cambria" w:hAnsi="Cambria" w:cs="Cambria"/>
      <w:b/>
      <w:color w:val="181717"/>
      <w:sz w:val="29"/>
    </w:rPr>
  </w:style>
  <w:style w:type="character" w:customStyle="1" w:styleId="Heading3Char">
    <w:name w:val="Heading 3 Char"/>
    <w:basedOn w:val="DefaultParagraphFont"/>
    <w:link w:val="Heading3"/>
    <w:uiPriority w:val="9"/>
    <w:rsid w:val="00322D6F"/>
    <w:rPr>
      <w:rFonts w:ascii="Cambria" w:eastAsia="Cambria" w:hAnsi="Cambria" w:cs="Cambria"/>
      <w:b/>
      <w:color w:val="181717"/>
      <w:sz w:val="24"/>
    </w:rPr>
  </w:style>
  <w:style w:type="table" w:customStyle="1" w:styleId="TableGrid">
    <w:name w:val="TableGrid"/>
    <w:rsid w:val="00322D6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60823">
      <w:bodyDiv w:val="1"/>
      <w:marLeft w:val="0"/>
      <w:marRight w:val="0"/>
      <w:marTop w:val="0"/>
      <w:marBottom w:val="0"/>
      <w:divBdr>
        <w:top w:val="none" w:sz="0" w:space="0" w:color="auto"/>
        <w:left w:val="none" w:sz="0" w:space="0" w:color="auto"/>
        <w:bottom w:val="none" w:sz="0" w:space="0" w:color="auto"/>
        <w:right w:val="none" w:sz="0" w:space="0" w:color="auto"/>
      </w:divBdr>
      <w:divsChild>
        <w:div w:id="284510875">
          <w:marLeft w:val="0"/>
          <w:marRight w:val="0"/>
          <w:marTop w:val="0"/>
          <w:marBottom w:val="0"/>
          <w:divBdr>
            <w:top w:val="none" w:sz="0" w:space="0" w:color="auto"/>
            <w:left w:val="none" w:sz="0" w:space="0" w:color="auto"/>
            <w:bottom w:val="none" w:sz="0" w:space="0" w:color="auto"/>
            <w:right w:val="none" w:sz="0" w:space="0" w:color="auto"/>
          </w:divBdr>
          <w:divsChild>
            <w:div w:id="1045788387">
              <w:marLeft w:val="0"/>
              <w:marRight w:val="0"/>
              <w:marTop w:val="0"/>
              <w:marBottom w:val="0"/>
              <w:divBdr>
                <w:top w:val="none" w:sz="0" w:space="0" w:color="auto"/>
                <w:left w:val="none" w:sz="0" w:space="0" w:color="auto"/>
                <w:bottom w:val="none" w:sz="0" w:space="0" w:color="auto"/>
                <w:right w:val="none" w:sz="0" w:space="0" w:color="auto"/>
              </w:divBdr>
            </w:div>
            <w:div w:id="265577113">
              <w:marLeft w:val="0"/>
              <w:marRight w:val="0"/>
              <w:marTop w:val="0"/>
              <w:marBottom w:val="0"/>
              <w:divBdr>
                <w:top w:val="none" w:sz="0" w:space="0" w:color="auto"/>
                <w:left w:val="none" w:sz="0" w:space="0" w:color="auto"/>
                <w:bottom w:val="none" w:sz="0" w:space="0" w:color="auto"/>
                <w:right w:val="none" w:sz="0" w:space="0" w:color="auto"/>
              </w:divBdr>
            </w:div>
            <w:div w:id="628434173">
              <w:marLeft w:val="0"/>
              <w:marRight w:val="0"/>
              <w:marTop w:val="0"/>
              <w:marBottom w:val="0"/>
              <w:divBdr>
                <w:top w:val="none" w:sz="0" w:space="0" w:color="auto"/>
                <w:left w:val="none" w:sz="0" w:space="0" w:color="auto"/>
                <w:bottom w:val="none" w:sz="0" w:space="0" w:color="auto"/>
                <w:right w:val="none" w:sz="0" w:space="0" w:color="auto"/>
              </w:divBdr>
            </w:div>
            <w:div w:id="485628705">
              <w:marLeft w:val="0"/>
              <w:marRight w:val="0"/>
              <w:marTop w:val="0"/>
              <w:marBottom w:val="0"/>
              <w:divBdr>
                <w:top w:val="none" w:sz="0" w:space="0" w:color="auto"/>
                <w:left w:val="none" w:sz="0" w:space="0" w:color="auto"/>
                <w:bottom w:val="none" w:sz="0" w:space="0" w:color="auto"/>
                <w:right w:val="none" w:sz="0" w:space="0" w:color="auto"/>
              </w:divBdr>
            </w:div>
            <w:div w:id="1058550632">
              <w:marLeft w:val="0"/>
              <w:marRight w:val="0"/>
              <w:marTop w:val="0"/>
              <w:marBottom w:val="0"/>
              <w:divBdr>
                <w:top w:val="none" w:sz="0" w:space="0" w:color="auto"/>
                <w:left w:val="none" w:sz="0" w:space="0" w:color="auto"/>
                <w:bottom w:val="none" w:sz="0" w:space="0" w:color="auto"/>
                <w:right w:val="none" w:sz="0" w:space="0" w:color="auto"/>
              </w:divBdr>
            </w:div>
            <w:div w:id="663049220">
              <w:marLeft w:val="0"/>
              <w:marRight w:val="0"/>
              <w:marTop w:val="0"/>
              <w:marBottom w:val="0"/>
              <w:divBdr>
                <w:top w:val="none" w:sz="0" w:space="0" w:color="auto"/>
                <w:left w:val="none" w:sz="0" w:space="0" w:color="auto"/>
                <w:bottom w:val="none" w:sz="0" w:space="0" w:color="auto"/>
                <w:right w:val="none" w:sz="0" w:space="0" w:color="auto"/>
              </w:divBdr>
            </w:div>
            <w:div w:id="1154174909">
              <w:marLeft w:val="0"/>
              <w:marRight w:val="0"/>
              <w:marTop w:val="0"/>
              <w:marBottom w:val="0"/>
              <w:divBdr>
                <w:top w:val="none" w:sz="0" w:space="0" w:color="auto"/>
                <w:left w:val="none" w:sz="0" w:space="0" w:color="auto"/>
                <w:bottom w:val="none" w:sz="0" w:space="0" w:color="auto"/>
                <w:right w:val="none" w:sz="0" w:space="0" w:color="auto"/>
              </w:divBdr>
            </w:div>
            <w:div w:id="429358069">
              <w:marLeft w:val="0"/>
              <w:marRight w:val="0"/>
              <w:marTop w:val="0"/>
              <w:marBottom w:val="0"/>
              <w:divBdr>
                <w:top w:val="none" w:sz="0" w:space="0" w:color="auto"/>
                <w:left w:val="none" w:sz="0" w:space="0" w:color="auto"/>
                <w:bottom w:val="none" w:sz="0" w:space="0" w:color="auto"/>
                <w:right w:val="none" w:sz="0" w:space="0" w:color="auto"/>
              </w:divBdr>
            </w:div>
            <w:div w:id="43719869">
              <w:marLeft w:val="0"/>
              <w:marRight w:val="0"/>
              <w:marTop w:val="0"/>
              <w:marBottom w:val="0"/>
              <w:divBdr>
                <w:top w:val="none" w:sz="0" w:space="0" w:color="auto"/>
                <w:left w:val="none" w:sz="0" w:space="0" w:color="auto"/>
                <w:bottom w:val="none" w:sz="0" w:space="0" w:color="auto"/>
                <w:right w:val="none" w:sz="0" w:space="0" w:color="auto"/>
              </w:divBdr>
            </w:div>
            <w:div w:id="55785648">
              <w:marLeft w:val="0"/>
              <w:marRight w:val="0"/>
              <w:marTop w:val="0"/>
              <w:marBottom w:val="0"/>
              <w:divBdr>
                <w:top w:val="none" w:sz="0" w:space="0" w:color="auto"/>
                <w:left w:val="none" w:sz="0" w:space="0" w:color="auto"/>
                <w:bottom w:val="none" w:sz="0" w:space="0" w:color="auto"/>
                <w:right w:val="none" w:sz="0" w:space="0" w:color="auto"/>
              </w:divBdr>
            </w:div>
            <w:div w:id="1067528925">
              <w:marLeft w:val="0"/>
              <w:marRight w:val="0"/>
              <w:marTop w:val="0"/>
              <w:marBottom w:val="0"/>
              <w:divBdr>
                <w:top w:val="none" w:sz="0" w:space="0" w:color="auto"/>
                <w:left w:val="none" w:sz="0" w:space="0" w:color="auto"/>
                <w:bottom w:val="none" w:sz="0" w:space="0" w:color="auto"/>
                <w:right w:val="none" w:sz="0" w:space="0" w:color="auto"/>
              </w:divBdr>
            </w:div>
            <w:div w:id="1551452259">
              <w:marLeft w:val="0"/>
              <w:marRight w:val="0"/>
              <w:marTop w:val="0"/>
              <w:marBottom w:val="0"/>
              <w:divBdr>
                <w:top w:val="none" w:sz="0" w:space="0" w:color="auto"/>
                <w:left w:val="none" w:sz="0" w:space="0" w:color="auto"/>
                <w:bottom w:val="none" w:sz="0" w:space="0" w:color="auto"/>
                <w:right w:val="none" w:sz="0" w:space="0" w:color="auto"/>
              </w:divBdr>
            </w:div>
            <w:div w:id="194387949">
              <w:marLeft w:val="0"/>
              <w:marRight w:val="0"/>
              <w:marTop w:val="0"/>
              <w:marBottom w:val="0"/>
              <w:divBdr>
                <w:top w:val="none" w:sz="0" w:space="0" w:color="auto"/>
                <w:left w:val="none" w:sz="0" w:space="0" w:color="auto"/>
                <w:bottom w:val="none" w:sz="0" w:space="0" w:color="auto"/>
                <w:right w:val="none" w:sz="0" w:space="0" w:color="auto"/>
              </w:divBdr>
            </w:div>
            <w:div w:id="1452017433">
              <w:marLeft w:val="0"/>
              <w:marRight w:val="0"/>
              <w:marTop w:val="0"/>
              <w:marBottom w:val="0"/>
              <w:divBdr>
                <w:top w:val="none" w:sz="0" w:space="0" w:color="auto"/>
                <w:left w:val="none" w:sz="0" w:space="0" w:color="auto"/>
                <w:bottom w:val="none" w:sz="0" w:space="0" w:color="auto"/>
                <w:right w:val="none" w:sz="0" w:space="0" w:color="auto"/>
              </w:divBdr>
            </w:div>
            <w:div w:id="1626539586">
              <w:marLeft w:val="0"/>
              <w:marRight w:val="0"/>
              <w:marTop w:val="0"/>
              <w:marBottom w:val="0"/>
              <w:divBdr>
                <w:top w:val="none" w:sz="0" w:space="0" w:color="auto"/>
                <w:left w:val="none" w:sz="0" w:space="0" w:color="auto"/>
                <w:bottom w:val="none" w:sz="0" w:space="0" w:color="auto"/>
                <w:right w:val="none" w:sz="0" w:space="0" w:color="auto"/>
              </w:divBdr>
            </w:div>
            <w:div w:id="624970862">
              <w:marLeft w:val="0"/>
              <w:marRight w:val="0"/>
              <w:marTop w:val="0"/>
              <w:marBottom w:val="0"/>
              <w:divBdr>
                <w:top w:val="none" w:sz="0" w:space="0" w:color="auto"/>
                <w:left w:val="none" w:sz="0" w:space="0" w:color="auto"/>
                <w:bottom w:val="none" w:sz="0" w:space="0" w:color="auto"/>
                <w:right w:val="none" w:sz="0" w:space="0" w:color="auto"/>
              </w:divBdr>
            </w:div>
            <w:div w:id="916397546">
              <w:marLeft w:val="0"/>
              <w:marRight w:val="0"/>
              <w:marTop w:val="0"/>
              <w:marBottom w:val="0"/>
              <w:divBdr>
                <w:top w:val="none" w:sz="0" w:space="0" w:color="auto"/>
                <w:left w:val="none" w:sz="0" w:space="0" w:color="auto"/>
                <w:bottom w:val="none" w:sz="0" w:space="0" w:color="auto"/>
                <w:right w:val="none" w:sz="0" w:space="0" w:color="auto"/>
              </w:divBdr>
            </w:div>
            <w:div w:id="664163861">
              <w:marLeft w:val="0"/>
              <w:marRight w:val="0"/>
              <w:marTop w:val="0"/>
              <w:marBottom w:val="0"/>
              <w:divBdr>
                <w:top w:val="none" w:sz="0" w:space="0" w:color="auto"/>
                <w:left w:val="none" w:sz="0" w:space="0" w:color="auto"/>
                <w:bottom w:val="none" w:sz="0" w:space="0" w:color="auto"/>
                <w:right w:val="none" w:sz="0" w:space="0" w:color="auto"/>
              </w:divBdr>
            </w:div>
            <w:div w:id="2110268325">
              <w:marLeft w:val="0"/>
              <w:marRight w:val="0"/>
              <w:marTop w:val="0"/>
              <w:marBottom w:val="0"/>
              <w:divBdr>
                <w:top w:val="none" w:sz="0" w:space="0" w:color="auto"/>
                <w:left w:val="none" w:sz="0" w:space="0" w:color="auto"/>
                <w:bottom w:val="none" w:sz="0" w:space="0" w:color="auto"/>
                <w:right w:val="none" w:sz="0" w:space="0" w:color="auto"/>
              </w:divBdr>
            </w:div>
            <w:div w:id="178660638">
              <w:marLeft w:val="0"/>
              <w:marRight w:val="0"/>
              <w:marTop w:val="0"/>
              <w:marBottom w:val="0"/>
              <w:divBdr>
                <w:top w:val="none" w:sz="0" w:space="0" w:color="auto"/>
                <w:left w:val="none" w:sz="0" w:space="0" w:color="auto"/>
                <w:bottom w:val="none" w:sz="0" w:space="0" w:color="auto"/>
                <w:right w:val="none" w:sz="0" w:space="0" w:color="auto"/>
              </w:divBdr>
            </w:div>
            <w:div w:id="26687936">
              <w:marLeft w:val="0"/>
              <w:marRight w:val="0"/>
              <w:marTop w:val="0"/>
              <w:marBottom w:val="0"/>
              <w:divBdr>
                <w:top w:val="none" w:sz="0" w:space="0" w:color="auto"/>
                <w:left w:val="none" w:sz="0" w:space="0" w:color="auto"/>
                <w:bottom w:val="none" w:sz="0" w:space="0" w:color="auto"/>
                <w:right w:val="none" w:sz="0" w:space="0" w:color="auto"/>
              </w:divBdr>
            </w:div>
            <w:div w:id="442960477">
              <w:marLeft w:val="0"/>
              <w:marRight w:val="0"/>
              <w:marTop w:val="0"/>
              <w:marBottom w:val="0"/>
              <w:divBdr>
                <w:top w:val="none" w:sz="0" w:space="0" w:color="auto"/>
                <w:left w:val="none" w:sz="0" w:space="0" w:color="auto"/>
                <w:bottom w:val="none" w:sz="0" w:space="0" w:color="auto"/>
                <w:right w:val="none" w:sz="0" w:space="0" w:color="auto"/>
              </w:divBdr>
            </w:div>
            <w:div w:id="790826767">
              <w:marLeft w:val="0"/>
              <w:marRight w:val="0"/>
              <w:marTop w:val="0"/>
              <w:marBottom w:val="0"/>
              <w:divBdr>
                <w:top w:val="none" w:sz="0" w:space="0" w:color="auto"/>
                <w:left w:val="none" w:sz="0" w:space="0" w:color="auto"/>
                <w:bottom w:val="none" w:sz="0" w:space="0" w:color="auto"/>
                <w:right w:val="none" w:sz="0" w:space="0" w:color="auto"/>
              </w:divBdr>
            </w:div>
            <w:div w:id="1193225558">
              <w:marLeft w:val="0"/>
              <w:marRight w:val="0"/>
              <w:marTop w:val="0"/>
              <w:marBottom w:val="0"/>
              <w:divBdr>
                <w:top w:val="none" w:sz="0" w:space="0" w:color="auto"/>
                <w:left w:val="none" w:sz="0" w:space="0" w:color="auto"/>
                <w:bottom w:val="none" w:sz="0" w:space="0" w:color="auto"/>
                <w:right w:val="none" w:sz="0" w:space="0" w:color="auto"/>
              </w:divBdr>
            </w:div>
            <w:div w:id="1308434186">
              <w:marLeft w:val="0"/>
              <w:marRight w:val="0"/>
              <w:marTop w:val="0"/>
              <w:marBottom w:val="0"/>
              <w:divBdr>
                <w:top w:val="none" w:sz="0" w:space="0" w:color="auto"/>
                <w:left w:val="none" w:sz="0" w:space="0" w:color="auto"/>
                <w:bottom w:val="none" w:sz="0" w:space="0" w:color="auto"/>
                <w:right w:val="none" w:sz="0" w:space="0" w:color="auto"/>
              </w:divBdr>
            </w:div>
            <w:div w:id="1134446593">
              <w:marLeft w:val="0"/>
              <w:marRight w:val="0"/>
              <w:marTop w:val="0"/>
              <w:marBottom w:val="0"/>
              <w:divBdr>
                <w:top w:val="none" w:sz="0" w:space="0" w:color="auto"/>
                <w:left w:val="none" w:sz="0" w:space="0" w:color="auto"/>
                <w:bottom w:val="none" w:sz="0" w:space="0" w:color="auto"/>
                <w:right w:val="none" w:sz="0" w:space="0" w:color="auto"/>
              </w:divBdr>
            </w:div>
            <w:div w:id="1755662266">
              <w:marLeft w:val="0"/>
              <w:marRight w:val="0"/>
              <w:marTop w:val="0"/>
              <w:marBottom w:val="0"/>
              <w:divBdr>
                <w:top w:val="none" w:sz="0" w:space="0" w:color="auto"/>
                <w:left w:val="none" w:sz="0" w:space="0" w:color="auto"/>
                <w:bottom w:val="none" w:sz="0" w:space="0" w:color="auto"/>
                <w:right w:val="none" w:sz="0" w:space="0" w:color="auto"/>
              </w:divBdr>
            </w:div>
            <w:div w:id="1223558036">
              <w:marLeft w:val="0"/>
              <w:marRight w:val="0"/>
              <w:marTop w:val="0"/>
              <w:marBottom w:val="0"/>
              <w:divBdr>
                <w:top w:val="none" w:sz="0" w:space="0" w:color="auto"/>
                <w:left w:val="none" w:sz="0" w:space="0" w:color="auto"/>
                <w:bottom w:val="none" w:sz="0" w:space="0" w:color="auto"/>
                <w:right w:val="none" w:sz="0" w:space="0" w:color="auto"/>
              </w:divBdr>
            </w:div>
            <w:div w:id="1496218535">
              <w:marLeft w:val="0"/>
              <w:marRight w:val="0"/>
              <w:marTop w:val="0"/>
              <w:marBottom w:val="0"/>
              <w:divBdr>
                <w:top w:val="none" w:sz="0" w:space="0" w:color="auto"/>
                <w:left w:val="none" w:sz="0" w:space="0" w:color="auto"/>
                <w:bottom w:val="none" w:sz="0" w:space="0" w:color="auto"/>
                <w:right w:val="none" w:sz="0" w:space="0" w:color="auto"/>
              </w:divBdr>
            </w:div>
            <w:div w:id="1485585896">
              <w:marLeft w:val="0"/>
              <w:marRight w:val="0"/>
              <w:marTop w:val="0"/>
              <w:marBottom w:val="0"/>
              <w:divBdr>
                <w:top w:val="none" w:sz="0" w:space="0" w:color="auto"/>
                <w:left w:val="none" w:sz="0" w:space="0" w:color="auto"/>
                <w:bottom w:val="none" w:sz="0" w:space="0" w:color="auto"/>
                <w:right w:val="none" w:sz="0" w:space="0" w:color="auto"/>
              </w:divBdr>
            </w:div>
            <w:div w:id="258487970">
              <w:marLeft w:val="0"/>
              <w:marRight w:val="0"/>
              <w:marTop w:val="0"/>
              <w:marBottom w:val="0"/>
              <w:divBdr>
                <w:top w:val="none" w:sz="0" w:space="0" w:color="auto"/>
                <w:left w:val="none" w:sz="0" w:space="0" w:color="auto"/>
                <w:bottom w:val="none" w:sz="0" w:space="0" w:color="auto"/>
                <w:right w:val="none" w:sz="0" w:space="0" w:color="auto"/>
              </w:divBdr>
            </w:div>
            <w:div w:id="72048013">
              <w:marLeft w:val="0"/>
              <w:marRight w:val="0"/>
              <w:marTop w:val="0"/>
              <w:marBottom w:val="0"/>
              <w:divBdr>
                <w:top w:val="none" w:sz="0" w:space="0" w:color="auto"/>
                <w:left w:val="none" w:sz="0" w:space="0" w:color="auto"/>
                <w:bottom w:val="none" w:sz="0" w:space="0" w:color="auto"/>
                <w:right w:val="none" w:sz="0" w:space="0" w:color="auto"/>
              </w:divBdr>
            </w:div>
            <w:div w:id="534347156">
              <w:marLeft w:val="0"/>
              <w:marRight w:val="0"/>
              <w:marTop w:val="0"/>
              <w:marBottom w:val="0"/>
              <w:divBdr>
                <w:top w:val="none" w:sz="0" w:space="0" w:color="auto"/>
                <w:left w:val="none" w:sz="0" w:space="0" w:color="auto"/>
                <w:bottom w:val="none" w:sz="0" w:space="0" w:color="auto"/>
                <w:right w:val="none" w:sz="0" w:space="0" w:color="auto"/>
              </w:divBdr>
            </w:div>
            <w:div w:id="894121533">
              <w:marLeft w:val="0"/>
              <w:marRight w:val="0"/>
              <w:marTop w:val="0"/>
              <w:marBottom w:val="0"/>
              <w:divBdr>
                <w:top w:val="none" w:sz="0" w:space="0" w:color="auto"/>
                <w:left w:val="none" w:sz="0" w:space="0" w:color="auto"/>
                <w:bottom w:val="none" w:sz="0" w:space="0" w:color="auto"/>
                <w:right w:val="none" w:sz="0" w:space="0" w:color="auto"/>
              </w:divBdr>
            </w:div>
            <w:div w:id="1274168308">
              <w:marLeft w:val="0"/>
              <w:marRight w:val="0"/>
              <w:marTop w:val="0"/>
              <w:marBottom w:val="0"/>
              <w:divBdr>
                <w:top w:val="none" w:sz="0" w:space="0" w:color="auto"/>
                <w:left w:val="none" w:sz="0" w:space="0" w:color="auto"/>
                <w:bottom w:val="none" w:sz="0" w:space="0" w:color="auto"/>
                <w:right w:val="none" w:sz="0" w:space="0" w:color="auto"/>
              </w:divBdr>
            </w:div>
            <w:div w:id="2146239155">
              <w:marLeft w:val="0"/>
              <w:marRight w:val="0"/>
              <w:marTop w:val="0"/>
              <w:marBottom w:val="0"/>
              <w:divBdr>
                <w:top w:val="none" w:sz="0" w:space="0" w:color="auto"/>
                <w:left w:val="none" w:sz="0" w:space="0" w:color="auto"/>
                <w:bottom w:val="none" w:sz="0" w:space="0" w:color="auto"/>
                <w:right w:val="none" w:sz="0" w:space="0" w:color="auto"/>
              </w:divBdr>
            </w:div>
            <w:div w:id="407532431">
              <w:marLeft w:val="0"/>
              <w:marRight w:val="0"/>
              <w:marTop w:val="0"/>
              <w:marBottom w:val="0"/>
              <w:divBdr>
                <w:top w:val="none" w:sz="0" w:space="0" w:color="auto"/>
                <w:left w:val="none" w:sz="0" w:space="0" w:color="auto"/>
                <w:bottom w:val="none" w:sz="0" w:space="0" w:color="auto"/>
                <w:right w:val="none" w:sz="0" w:space="0" w:color="auto"/>
              </w:divBdr>
            </w:div>
            <w:div w:id="1440560545">
              <w:marLeft w:val="0"/>
              <w:marRight w:val="0"/>
              <w:marTop w:val="0"/>
              <w:marBottom w:val="0"/>
              <w:divBdr>
                <w:top w:val="none" w:sz="0" w:space="0" w:color="auto"/>
                <w:left w:val="none" w:sz="0" w:space="0" w:color="auto"/>
                <w:bottom w:val="none" w:sz="0" w:space="0" w:color="auto"/>
                <w:right w:val="none" w:sz="0" w:space="0" w:color="auto"/>
              </w:divBdr>
            </w:div>
            <w:div w:id="1794009371">
              <w:marLeft w:val="0"/>
              <w:marRight w:val="0"/>
              <w:marTop w:val="0"/>
              <w:marBottom w:val="0"/>
              <w:divBdr>
                <w:top w:val="none" w:sz="0" w:space="0" w:color="auto"/>
                <w:left w:val="none" w:sz="0" w:space="0" w:color="auto"/>
                <w:bottom w:val="none" w:sz="0" w:space="0" w:color="auto"/>
                <w:right w:val="none" w:sz="0" w:space="0" w:color="auto"/>
              </w:divBdr>
            </w:div>
            <w:div w:id="1603025948">
              <w:marLeft w:val="0"/>
              <w:marRight w:val="0"/>
              <w:marTop w:val="0"/>
              <w:marBottom w:val="0"/>
              <w:divBdr>
                <w:top w:val="none" w:sz="0" w:space="0" w:color="auto"/>
                <w:left w:val="none" w:sz="0" w:space="0" w:color="auto"/>
                <w:bottom w:val="none" w:sz="0" w:space="0" w:color="auto"/>
                <w:right w:val="none" w:sz="0" w:space="0" w:color="auto"/>
              </w:divBdr>
            </w:div>
            <w:div w:id="592250332">
              <w:marLeft w:val="0"/>
              <w:marRight w:val="0"/>
              <w:marTop w:val="0"/>
              <w:marBottom w:val="0"/>
              <w:divBdr>
                <w:top w:val="none" w:sz="0" w:space="0" w:color="auto"/>
                <w:left w:val="none" w:sz="0" w:space="0" w:color="auto"/>
                <w:bottom w:val="none" w:sz="0" w:space="0" w:color="auto"/>
                <w:right w:val="none" w:sz="0" w:space="0" w:color="auto"/>
              </w:divBdr>
            </w:div>
            <w:div w:id="1460150029">
              <w:marLeft w:val="0"/>
              <w:marRight w:val="0"/>
              <w:marTop w:val="0"/>
              <w:marBottom w:val="0"/>
              <w:divBdr>
                <w:top w:val="none" w:sz="0" w:space="0" w:color="auto"/>
                <w:left w:val="none" w:sz="0" w:space="0" w:color="auto"/>
                <w:bottom w:val="none" w:sz="0" w:space="0" w:color="auto"/>
                <w:right w:val="none" w:sz="0" w:space="0" w:color="auto"/>
              </w:divBdr>
            </w:div>
            <w:div w:id="1452703588">
              <w:marLeft w:val="0"/>
              <w:marRight w:val="0"/>
              <w:marTop w:val="0"/>
              <w:marBottom w:val="0"/>
              <w:divBdr>
                <w:top w:val="none" w:sz="0" w:space="0" w:color="auto"/>
                <w:left w:val="none" w:sz="0" w:space="0" w:color="auto"/>
                <w:bottom w:val="none" w:sz="0" w:space="0" w:color="auto"/>
                <w:right w:val="none" w:sz="0" w:space="0" w:color="auto"/>
              </w:divBdr>
            </w:div>
            <w:div w:id="1532257616">
              <w:marLeft w:val="0"/>
              <w:marRight w:val="0"/>
              <w:marTop w:val="0"/>
              <w:marBottom w:val="0"/>
              <w:divBdr>
                <w:top w:val="none" w:sz="0" w:space="0" w:color="auto"/>
                <w:left w:val="none" w:sz="0" w:space="0" w:color="auto"/>
                <w:bottom w:val="none" w:sz="0" w:space="0" w:color="auto"/>
                <w:right w:val="none" w:sz="0" w:space="0" w:color="auto"/>
              </w:divBdr>
            </w:div>
            <w:div w:id="1509367945">
              <w:marLeft w:val="0"/>
              <w:marRight w:val="0"/>
              <w:marTop w:val="0"/>
              <w:marBottom w:val="0"/>
              <w:divBdr>
                <w:top w:val="none" w:sz="0" w:space="0" w:color="auto"/>
                <w:left w:val="none" w:sz="0" w:space="0" w:color="auto"/>
                <w:bottom w:val="none" w:sz="0" w:space="0" w:color="auto"/>
                <w:right w:val="none" w:sz="0" w:space="0" w:color="auto"/>
              </w:divBdr>
            </w:div>
            <w:div w:id="1140657934">
              <w:marLeft w:val="0"/>
              <w:marRight w:val="0"/>
              <w:marTop w:val="0"/>
              <w:marBottom w:val="0"/>
              <w:divBdr>
                <w:top w:val="none" w:sz="0" w:space="0" w:color="auto"/>
                <w:left w:val="none" w:sz="0" w:space="0" w:color="auto"/>
                <w:bottom w:val="none" w:sz="0" w:space="0" w:color="auto"/>
                <w:right w:val="none" w:sz="0" w:space="0" w:color="auto"/>
              </w:divBdr>
            </w:div>
            <w:div w:id="248932032">
              <w:marLeft w:val="0"/>
              <w:marRight w:val="0"/>
              <w:marTop w:val="0"/>
              <w:marBottom w:val="0"/>
              <w:divBdr>
                <w:top w:val="none" w:sz="0" w:space="0" w:color="auto"/>
                <w:left w:val="none" w:sz="0" w:space="0" w:color="auto"/>
                <w:bottom w:val="none" w:sz="0" w:space="0" w:color="auto"/>
                <w:right w:val="none" w:sz="0" w:space="0" w:color="auto"/>
              </w:divBdr>
            </w:div>
            <w:div w:id="2043552240">
              <w:marLeft w:val="0"/>
              <w:marRight w:val="0"/>
              <w:marTop w:val="0"/>
              <w:marBottom w:val="0"/>
              <w:divBdr>
                <w:top w:val="none" w:sz="0" w:space="0" w:color="auto"/>
                <w:left w:val="none" w:sz="0" w:space="0" w:color="auto"/>
                <w:bottom w:val="none" w:sz="0" w:space="0" w:color="auto"/>
                <w:right w:val="none" w:sz="0" w:space="0" w:color="auto"/>
              </w:divBdr>
            </w:div>
            <w:div w:id="134837612">
              <w:marLeft w:val="0"/>
              <w:marRight w:val="0"/>
              <w:marTop w:val="0"/>
              <w:marBottom w:val="0"/>
              <w:divBdr>
                <w:top w:val="none" w:sz="0" w:space="0" w:color="auto"/>
                <w:left w:val="none" w:sz="0" w:space="0" w:color="auto"/>
                <w:bottom w:val="none" w:sz="0" w:space="0" w:color="auto"/>
                <w:right w:val="none" w:sz="0" w:space="0" w:color="auto"/>
              </w:divBdr>
            </w:div>
            <w:div w:id="1564756920">
              <w:marLeft w:val="0"/>
              <w:marRight w:val="0"/>
              <w:marTop w:val="0"/>
              <w:marBottom w:val="0"/>
              <w:divBdr>
                <w:top w:val="none" w:sz="0" w:space="0" w:color="auto"/>
                <w:left w:val="none" w:sz="0" w:space="0" w:color="auto"/>
                <w:bottom w:val="none" w:sz="0" w:space="0" w:color="auto"/>
                <w:right w:val="none" w:sz="0" w:space="0" w:color="auto"/>
              </w:divBdr>
            </w:div>
            <w:div w:id="2073917008">
              <w:marLeft w:val="0"/>
              <w:marRight w:val="0"/>
              <w:marTop w:val="0"/>
              <w:marBottom w:val="0"/>
              <w:divBdr>
                <w:top w:val="none" w:sz="0" w:space="0" w:color="auto"/>
                <w:left w:val="none" w:sz="0" w:space="0" w:color="auto"/>
                <w:bottom w:val="none" w:sz="0" w:space="0" w:color="auto"/>
                <w:right w:val="none" w:sz="0" w:space="0" w:color="auto"/>
              </w:divBdr>
            </w:div>
            <w:div w:id="164051883">
              <w:marLeft w:val="0"/>
              <w:marRight w:val="0"/>
              <w:marTop w:val="0"/>
              <w:marBottom w:val="0"/>
              <w:divBdr>
                <w:top w:val="none" w:sz="0" w:space="0" w:color="auto"/>
                <w:left w:val="none" w:sz="0" w:space="0" w:color="auto"/>
                <w:bottom w:val="none" w:sz="0" w:space="0" w:color="auto"/>
                <w:right w:val="none" w:sz="0" w:space="0" w:color="auto"/>
              </w:divBdr>
            </w:div>
            <w:div w:id="889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0863">
      <w:bodyDiv w:val="1"/>
      <w:marLeft w:val="0"/>
      <w:marRight w:val="0"/>
      <w:marTop w:val="0"/>
      <w:marBottom w:val="0"/>
      <w:divBdr>
        <w:top w:val="none" w:sz="0" w:space="0" w:color="auto"/>
        <w:left w:val="none" w:sz="0" w:space="0" w:color="auto"/>
        <w:bottom w:val="none" w:sz="0" w:space="0" w:color="auto"/>
        <w:right w:val="none" w:sz="0" w:space="0" w:color="auto"/>
      </w:divBdr>
      <w:divsChild>
        <w:div w:id="295259081">
          <w:marLeft w:val="0"/>
          <w:marRight w:val="0"/>
          <w:marTop w:val="0"/>
          <w:marBottom w:val="0"/>
          <w:divBdr>
            <w:top w:val="none" w:sz="0" w:space="0" w:color="auto"/>
            <w:left w:val="none" w:sz="0" w:space="0" w:color="auto"/>
            <w:bottom w:val="none" w:sz="0" w:space="0" w:color="auto"/>
            <w:right w:val="none" w:sz="0" w:space="0" w:color="auto"/>
          </w:divBdr>
          <w:divsChild>
            <w:div w:id="1093668022">
              <w:marLeft w:val="0"/>
              <w:marRight w:val="0"/>
              <w:marTop w:val="0"/>
              <w:marBottom w:val="0"/>
              <w:divBdr>
                <w:top w:val="none" w:sz="0" w:space="0" w:color="auto"/>
                <w:left w:val="none" w:sz="0" w:space="0" w:color="auto"/>
                <w:bottom w:val="none" w:sz="0" w:space="0" w:color="auto"/>
                <w:right w:val="none" w:sz="0" w:space="0" w:color="auto"/>
              </w:divBdr>
            </w:div>
            <w:div w:id="942961685">
              <w:marLeft w:val="0"/>
              <w:marRight w:val="0"/>
              <w:marTop w:val="0"/>
              <w:marBottom w:val="0"/>
              <w:divBdr>
                <w:top w:val="none" w:sz="0" w:space="0" w:color="auto"/>
                <w:left w:val="none" w:sz="0" w:space="0" w:color="auto"/>
                <w:bottom w:val="none" w:sz="0" w:space="0" w:color="auto"/>
                <w:right w:val="none" w:sz="0" w:space="0" w:color="auto"/>
              </w:divBdr>
            </w:div>
            <w:div w:id="1635715545">
              <w:marLeft w:val="0"/>
              <w:marRight w:val="0"/>
              <w:marTop w:val="0"/>
              <w:marBottom w:val="0"/>
              <w:divBdr>
                <w:top w:val="none" w:sz="0" w:space="0" w:color="auto"/>
                <w:left w:val="none" w:sz="0" w:space="0" w:color="auto"/>
                <w:bottom w:val="none" w:sz="0" w:space="0" w:color="auto"/>
                <w:right w:val="none" w:sz="0" w:space="0" w:color="auto"/>
              </w:divBdr>
            </w:div>
            <w:div w:id="1161651501">
              <w:marLeft w:val="0"/>
              <w:marRight w:val="0"/>
              <w:marTop w:val="0"/>
              <w:marBottom w:val="0"/>
              <w:divBdr>
                <w:top w:val="none" w:sz="0" w:space="0" w:color="auto"/>
                <w:left w:val="none" w:sz="0" w:space="0" w:color="auto"/>
                <w:bottom w:val="none" w:sz="0" w:space="0" w:color="auto"/>
                <w:right w:val="none" w:sz="0" w:space="0" w:color="auto"/>
              </w:divBdr>
            </w:div>
            <w:div w:id="66806228">
              <w:marLeft w:val="0"/>
              <w:marRight w:val="0"/>
              <w:marTop w:val="0"/>
              <w:marBottom w:val="0"/>
              <w:divBdr>
                <w:top w:val="none" w:sz="0" w:space="0" w:color="auto"/>
                <w:left w:val="none" w:sz="0" w:space="0" w:color="auto"/>
                <w:bottom w:val="none" w:sz="0" w:space="0" w:color="auto"/>
                <w:right w:val="none" w:sz="0" w:space="0" w:color="auto"/>
              </w:divBdr>
            </w:div>
            <w:div w:id="623780121">
              <w:marLeft w:val="0"/>
              <w:marRight w:val="0"/>
              <w:marTop w:val="0"/>
              <w:marBottom w:val="0"/>
              <w:divBdr>
                <w:top w:val="none" w:sz="0" w:space="0" w:color="auto"/>
                <w:left w:val="none" w:sz="0" w:space="0" w:color="auto"/>
                <w:bottom w:val="none" w:sz="0" w:space="0" w:color="auto"/>
                <w:right w:val="none" w:sz="0" w:space="0" w:color="auto"/>
              </w:divBdr>
            </w:div>
            <w:div w:id="1410956334">
              <w:marLeft w:val="0"/>
              <w:marRight w:val="0"/>
              <w:marTop w:val="0"/>
              <w:marBottom w:val="0"/>
              <w:divBdr>
                <w:top w:val="none" w:sz="0" w:space="0" w:color="auto"/>
                <w:left w:val="none" w:sz="0" w:space="0" w:color="auto"/>
                <w:bottom w:val="none" w:sz="0" w:space="0" w:color="auto"/>
                <w:right w:val="none" w:sz="0" w:space="0" w:color="auto"/>
              </w:divBdr>
            </w:div>
            <w:div w:id="509027430">
              <w:marLeft w:val="0"/>
              <w:marRight w:val="0"/>
              <w:marTop w:val="0"/>
              <w:marBottom w:val="0"/>
              <w:divBdr>
                <w:top w:val="none" w:sz="0" w:space="0" w:color="auto"/>
                <w:left w:val="none" w:sz="0" w:space="0" w:color="auto"/>
                <w:bottom w:val="none" w:sz="0" w:space="0" w:color="auto"/>
                <w:right w:val="none" w:sz="0" w:space="0" w:color="auto"/>
              </w:divBdr>
            </w:div>
            <w:div w:id="1690640803">
              <w:marLeft w:val="0"/>
              <w:marRight w:val="0"/>
              <w:marTop w:val="0"/>
              <w:marBottom w:val="0"/>
              <w:divBdr>
                <w:top w:val="none" w:sz="0" w:space="0" w:color="auto"/>
                <w:left w:val="none" w:sz="0" w:space="0" w:color="auto"/>
                <w:bottom w:val="none" w:sz="0" w:space="0" w:color="auto"/>
                <w:right w:val="none" w:sz="0" w:space="0" w:color="auto"/>
              </w:divBdr>
            </w:div>
            <w:div w:id="17048339">
              <w:marLeft w:val="0"/>
              <w:marRight w:val="0"/>
              <w:marTop w:val="0"/>
              <w:marBottom w:val="0"/>
              <w:divBdr>
                <w:top w:val="none" w:sz="0" w:space="0" w:color="auto"/>
                <w:left w:val="none" w:sz="0" w:space="0" w:color="auto"/>
                <w:bottom w:val="none" w:sz="0" w:space="0" w:color="auto"/>
                <w:right w:val="none" w:sz="0" w:space="0" w:color="auto"/>
              </w:divBdr>
            </w:div>
            <w:div w:id="772281631">
              <w:marLeft w:val="0"/>
              <w:marRight w:val="0"/>
              <w:marTop w:val="0"/>
              <w:marBottom w:val="0"/>
              <w:divBdr>
                <w:top w:val="none" w:sz="0" w:space="0" w:color="auto"/>
                <w:left w:val="none" w:sz="0" w:space="0" w:color="auto"/>
                <w:bottom w:val="none" w:sz="0" w:space="0" w:color="auto"/>
                <w:right w:val="none" w:sz="0" w:space="0" w:color="auto"/>
              </w:divBdr>
            </w:div>
            <w:div w:id="1585144014">
              <w:marLeft w:val="0"/>
              <w:marRight w:val="0"/>
              <w:marTop w:val="0"/>
              <w:marBottom w:val="0"/>
              <w:divBdr>
                <w:top w:val="none" w:sz="0" w:space="0" w:color="auto"/>
                <w:left w:val="none" w:sz="0" w:space="0" w:color="auto"/>
                <w:bottom w:val="none" w:sz="0" w:space="0" w:color="auto"/>
                <w:right w:val="none" w:sz="0" w:space="0" w:color="auto"/>
              </w:divBdr>
            </w:div>
            <w:div w:id="1951545870">
              <w:marLeft w:val="0"/>
              <w:marRight w:val="0"/>
              <w:marTop w:val="0"/>
              <w:marBottom w:val="0"/>
              <w:divBdr>
                <w:top w:val="none" w:sz="0" w:space="0" w:color="auto"/>
                <w:left w:val="none" w:sz="0" w:space="0" w:color="auto"/>
                <w:bottom w:val="none" w:sz="0" w:space="0" w:color="auto"/>
                <w:right w:val="none" w:sz="0" w:space="0" w:color="auto"/>
              </w:divBdr>
            </w:div>
            <w:div w:id="1313948095">
              <w:marLeft w:val="0"/>
              <w:marRight w:val="0"/>
              <w:marTop w:val="0"/>
              <w:marBottom w:val="0"/>
              <w:divBdr>
                <w:top w:val="none" w:sz="0" w:space="0" w:color="auto"/>
                <w:left w:val="none" w:sz="0" w:space="0" w:color="auto"/>
                <w:bottom w:val="none" w:sz="0" w:space="0" w:color="auto"/>
                <w:right w:val="none" w:sz="0" w:space="0" w:color="auto"/>
              </w:divBdr>
            </w:div>
            <w:div w:id="1204362580">
              <w:marLeft w:val="0"/>
              <w:marRight w:val="0"/>
              <w:marTop w:val="0"/>
              <w:marBottom w:val="0"/>
              <w:divBdr>
                <w:top w:val="none" w:sz="0" w:space="0" w:color="auto"/>
                <w:left w:val="none" w:sz="0" w:space="0" w:color="auto"/>
                <w:bottom w:val="none" w:sz="0" w:space="0" w:color="auto"/>
                <w:right w:val="none" w:sz="0" w:space="0" w:color="auto"/>
              </w:divBdr>
            </w:div>
            <w:div w:id="715349594">
              <w:marLeft w:val="0"/>
              <w:marRight w:val="0"/>
              <w:marTop w:val="0"/>
              <w:marBottom w:val="0"/>
              <w:divBdr>
                <w:top w:val="none" w:sz="0" w:space="0" w:color="auto"/>
                <w:left w:val="none" w:sz="0" w:space="0" w:color="auto"/>
                <w:bottom w:val="none" w:sz="0" w:space="0" w:color="auto"/>
                <w:right w:val="none" w:sz="0" w:space="0" w:color="auto"/>
              </w:divBdr>
            </w:div>
            <w:div w:id="1079712997">
              <w:marLeft w:val="0"/>
              <w:marRight w:val="0"/>
              <w:marTop w:val="0"/>
              <w:marBottom w:val="0"/>
              <w:divBdr>
                <w:top w:val="none" w:sz="0" w:space="0" w:color="auto"/>
                <w:left w:val="none" w:sz="0" w:space="0" w:color="auto"/>
                <w:bottom w:val="none" w:sz="0" w:space="0" w:color="auto"/>
                <w:right w:val="none" w:sz="0" w:space="0" w:color="auto"/>
              </w:divBdr>
            </w:div>
            <w:div w:id="254170630">
              <w:marLeft w:val="0"/>
              <w:marRight w:val="0"/>
              <w:marTop w:val="0"/>
              <w:marBottom w:val="0"/>
              <w:divBdr>
                <w:top w:val="none" w:sz="0" w:space="0" w:color="auto"/>
                <w:left w:val="none" w:sz="0" w:space="0" w:color="auto"/>
                <w:bottom w:val="none" w:sz="0" w:space="0" w:color="auto"/>
                <w:right w:val="none" w:sz="0" w:space="0" w:color="auto"/>
              </w:divBdr>
            </w:div>
            <w:div w:id="1049643093">
              <w:marLeft w:val="0"/>
              <w:marRight w:val="0"/>
              <w:marTop w:val="0"/>
              <w:marBottom w:val="0"/>
              <w:divBdr>
                <w:top w:val="none" w:sz="0" w:space="0" w:color="auto"/>
                <w:left w:val="none" w:sz="0" w:space="0" w:color="auto"/>
                <w:bottom w:val="none" w:sz="0" w:space="0" w:color="auto"/>
                <w:right w:val="none" w:sz="0" w:space="0" w:color="auto"/>
              </w:divBdr>
            </w:div>
            <w:div w:id="2084840268">
              <w:marLeft w:val="0"/>
              <w:marRight w:val="0"/>
              <w:marTop w:val="0"/>
              <w:marBottom w:val="0"/>
              <w:divBdr>
                <w:top w:val="none" w:sz="0" w:space="0" w:color="auto"/>
                <w:left w:val="none" w:sz="0" w:space="0" w:color="auto"/>
                <w:bottom w:val="none" w:sz="0" w:space="0" w:color="auto"/>
                <w:right w:val="none" w:sz="0" w:space="0" w:color="auto"/>
              </w:divBdr>
            </w:div>
            <w:div w:id="866603309">
              <w:marLeft w:val="0"/>
              <w:marRight w:val="0"/>
              <w:marTop w:val="0"/>
              <w:marBottom w:val="0"/>
              <w:divBdr>
                <w:top w:val="none" w:sz="0" w:space="0" w:color="auto"/>
                <w:left w:val="none" w:sz="0" w:space="0" w:color="auto"/>
                <w:bottom w:val="none" w:sz="0" w:space="0" w:color="auto"/>
                <w:right w:val="none" w:sz="0" w:space="0" w:color="auto"/>
              </w:divBdr>
            </w:div>
            <w:div w:id="1473400272">
              <w:marLeft w:val="0"/>
              <w:marRight w:val="0"/>
              <w:marTop w:val="0"/>
              <w:marBottom w:val="0"/>
              <w:divBdr>
                <w:top w:val="none" w:sz="0" w:space="0" w:color="auto"/>
                <w:left w:val="none" w:sz="0" w:space="0" w:color="auto"/>
                <w:bottom w:val="none" w:sz="0" w:space="0" w:color="auto"/>
                <w:right w:val="none" w:sz="0" w:space="0" w:color="auto"/>
              </w:divBdr>
            </w:div>
            <w:div w:id="1393966761">
              <w:marLeft w:val="0"/>
              <w:marRight w:val="0"/>
              <w:marTop w:val="0"/>
              <w:marBottom w:val="0"/>
              <w:divBdr>
                <w:top w:val="none" w:sz="0" w:space="0" w:color="auto"/>
                <w:left w:val="none" w:sz="0" w:space="0" w:color="auto"/>
                <w:bottom w:val="none" w:sz="0" w:space="0" w:color="auto"/>
                <w:right w:val="none" w:sz="0" w:space="0" w:color="auto"/>
              </w:divBdr>
            </w:div>
            <w:div w:id="24185400">
              <w:marLeft w:val="0"/>
              <w:marRight w:val="0"/>
              <w:marTop w:val="0"/>
              <w:marBottom w:val="0"/>
              <w:divBdr>
                <w:top w:val="none" w:sz="0" w:space="0" w:color="auto"/>
                <w:left w:val="none" w:sz="0" w:space="0" w:color="auto"/>
                <w:bottom w:val="none" w:sz="0" w:space="0" w:color="auto"/>
                <w:right w:val="none" w:sz="0" w:space="0" w:color="auto"/>
              </w:divBdr>
            </w:div>
            <w:div w:id="171915943">
              <w:marLeft w:val="0"/>
              <w:marRight w:val="0"/>
              <w:marTop w:val="0"/>
              <w:marBottom w:val="0"/>
              <w:divBdr>
                <w:top w:val="none" w:sz="0" w:space="0" w:color="auto"/>
                <w:left w:val="none" w:sz="0" w:space="0" w:color="auto"/>
                <w:bottom w:val="none" w:sz="0" w:space="0" w:color="auto"/>
                <w:right w:val="none" w:sz="0" w:space="0" w:color="auto"/>
              </w:divBdr>
            </w:div>
            <w:div w:id="760838467">
              <w:marLeft w:val="0"/>
              <w:marRight w:val="0"/>
              <w:marTop w:val="0"/>
              <w:marBottom w:val="0"/>
              <w:divBdr>
                <w:top w:val="none" w:sz="0" w:space="0" w:color="auto"/>
                <w:left w:val="none" w:sz="0" w:space="0" w:color="auto"/>
                <w:bottom w:val="none" w:sz="0" w:space="0" w:color="auto"/>
                <w:right w:val="none" w:sz="0" w:space="0" w:color="auto"/>
              </w:divBdr>
            </w:div>
            <w:div w:id="1031413542">
              <w:marLeft w:val="0"/>
              <w:marRight w:val="0"/>
              <w:marTop w:val="0"/>
              <w:marBottom w:val="0"/>
              <w:divBdr>
                <w:top w:val="none" w:sz="0" w:space="0" w:color="auto"/>
                <w:left w:val="none" w:sz="0" w:space="0" w:color="auto"/>
                <w:bottom w:val="none" w:sz="0" w:space="0" w:color="auto"/>
                <w:right w:val="none" w:sz="0" w:space="0" w:color="auto"/>
              </w:divBdr>
            </w:div>
            <w:div w:id="348676740">
              <w:marLeft w:val="0"/>
              <w:marRight w:val="0"/>
              <w:marTop w:val="0"/>
              <w:marBottom w:val="0"/>
              <w:divBdr>
                <w:top w:val="none" w:sz="0" w:space="0" w:color="auto"/>
                <w:left w:val="none" w:sz="0" w:space="0" w:color="auto"/>
                <w:bottom w:val="none" w:sz="0" w:space="0" w:color="auto"/>
                <w:right w:val="none" w:sz="0" w:space="0" w:color="auto"/>
              </w:divBdr>
            </w:div>
            <w:div w:id="2111001224">
              <w:marLeft w:val="0"/>
              <w:marRight w:val="0"/>
              <w:marTop w:val="0"/>
              <w:marBottom w:val="0"/>
              <w:divBdr>
                <w:top w:val="none" w:sz="0" w:space="0" w:color="auto"/>
                <w:left w:val="none" w:sz="0" w:space="0" w:color="auto"/>
                <w:bottom w:val="none" w:sz="0" w:space="0" w:color="auto"/>
                <w:right w:val="none" w:sz="0" w:space="0" w:color="auto"/>
              </w:divBdr>
            </w:div>
            <w:div w:id="1263732211">
              <w:marLeft w:val="0"/>
              <w:marRight w:val="0"/>
              <w:marTop w:val="0"/>
              <w:marBottom w:val="0"/>
              <w:divBdr>
                <w:top w:val="none" w:sz="0" w:space="0" w:color="auto"/>
                <w:left w:val="none" w:sz="0" w:space="0" w:color="auto"/>
                <w:bottom w:val="none" w:sz="0" w:space="0" w:color="auto"/>
                <w:right w:val="none" w:sz="0" w:space="0" w:color="auto"/>
              </w:divBdr>
            </w:div>
            <w:div w:id="859314276">
              <w:marLeft w:val="0"/>
              <w:marRight w:val="0"/>
              <w:marTop w:val="0"/>
              <w:marBottom w:val="0"/>
              <w:divBdr>
                <w:top w:val="none" w:sz="0" w:space="0" w:color="auto"/>
                <w:left w:val="none" w:sz="0" w:space="0" w:color="auto"/>
                <w:bottom w:val="none" w:sz="0" w:space="0" w:color="auto"/>
                <w:right w:val="none" w:sz="0" w:space="0" w:color="auto"/>
              </w:divBdr>
            </w:div>
            <w:div w:id="1041590144">
              <w:marLeft w:val="0"/>
              <w:marRight w:val="0"/>
              <w:marTop w:val="0"/>
              <w:marBottom w:val="0"/>
              <w:divBdr>
                <w:top w:val="none" w:sz="0" w:space="0" w:color="auto"/>
                <w:left w:val="none" w:sz="0" w:space="0" w:color="auto"/>
                <w:bottom w:val="none" w:sz="0" w:space="0" w:color="auto"/>
                <w:right w:val="none" w:sz="0" w:space="0" w:color="auto"/>
              </w:divBdr>
            </w:div>
            <w:div w:id="941835642">
              <w:marLeft w:val="0"/>
              <w:marRight w:val="0"/>
              <w:marTop w:val="0"/>
              <w:marBottom w:val="0"/>
              <w:divBdr>
                <w:top w:val="none" w:sz="0" w:space="0" w:color="auto"/>
                <w:left w:val="none" w:sz="0" w:space="0" w:color="auto"/>
                <w:bottom w:val="none" w:sz="0" w:space="0" w:color="auto"/>
                <w:right w:val="none" w:sz="0" w:space="0" w:color="auto"/>
              </w:divBdr>
            </w:div>
            <w:div w:id="2121143094">
              <w:marLeft w:val="0"/>
              <w:marRight w:val="0"/>
              <w:marTop w:val="0"/>
              <w:marBottom w:val="0"/>
              <w:divBdr>
                <w:top w:val="none" w:sz="0" w:space="0" w:color="auto"/>
                <w:left w:val="none" w:sz="0" w:space="0" w:color="auto"/>
                <w:bottom w:val="none" w:sz="0" w:space="0" w:color="auto"/>
                <w:right w:val="none" w:sz="0" w:space="0" w:color="auto"/>
              </w:divBdr>
            </w:div>
            <w:div w:id="100151444">
              <w:marLeft w:val="0"/>
              <w:marRight w:val="0"/>
              <w:marTop w:val="0"/>
              <w:marBottom w:val="0"/>
              <w:divBdr>
                <w:top w:val="none" w:sz="0" w:space="0" w:color="auto"/>
                <w:left w:val="none" w:sz="0" w:space="0" w:color="auto"/>
                <w:bottom w:val="none" w:sz="0" w:space="0" w:color="auto"/>
                <w:right w:val="none" w:sz="0" w:space="0" w:color="auto"/>
              </w:divBdr>
            </w:div>
            <w:div w:id="1029138798">
              <w:marLeft w:val="0"/>
              <w:marRight w:val="0"/>
              <w:marTop w:val="0"/>
              <w:marBottom w:val="0"/>
              <w:divBdr>
                <w:top w:val="none" w:sz="0" w:space="0" w:color="auto"/>
                <w:left w:val="none" w:sz="0" w:space="0" w:color="auto"/>
                <w:bottom w:val="none" w:sz="0" w:space="0" w:color="auto"/>
                <w:right w:val="none" w:sz="0" w:space="0" w:color="auto"/>
              </w:divBdr>
            </w:div>
            <w:div w:id="949357777">
              <w:marLeft w:val="0"/>
              <w:marRight w:val="0"/>
              <w:marTop w:val="0"/>
              <w:marBottom w:val="0"/>
              <w:divBdr>
                <w:top w:val="none" w:sz="0" w:space="0" w:color="auto"/>
                <w:left w:val="none" w:sz="0" w:space="0" w:color="auto"/>
                <w:bottom w:val="none" w:sz="0" w:space="0" w:color="auto"/>
                <w:right w:val="none" w:sz="0" w:space="0" w:color="auto"/>
              </w:divBdr>
            </w:div>
            <w:div w:id="1162354650">
              <w:marLeft w:val="0"/>
              <w:marRight w:val="0"/>
              <w:marTop w:val="0"/>
              <w:marBottom w:val="0"/>
              <w:divBdr>
                <w:top w:val="none" w:sz="0" w:space="0" w:color="auto"/>
                <w:left w:val="none" w:sz="0" w:space="0" w:color="auto"/>
                <w:bottom w:val="none" w:sz="0" w:space="0" w:color="auto"/>
                <w:right w:val="none" w:sz="0" w:space="0" w:color="auto"/>
              </w:divBdr>
            </w:div>
            <w:div w:id="1839732357">
              <w:marLeft w:val="0"/>
              <w:marRight w:val="0"/>
              <w:marTop w:val="0"/>
              <w:marBottom w:val="0"/>
              <w:divBdr>
                <w:top w:val="none" w:sz="0" w:space="0" w:color="auto"/>
                <w:left w:val="none" w:sz="0" w:space="0" w:color="auto"/>
                <w:bottom w:val="none" w:sz="0" w:space="0" w:color="auto"/>
                <w:right w:val="none" w:sz="0" w:space="0" w:color="auto"/>
              </w:divBdr>
            </w:div>
            <w:div w:id="1893687701">
              <w:marLeft w:val="0"/>
              <w:marRight w:val="0"/>
              <w:marTop w:val="0"/>
              <w:marBottom w:val="0"/>
              <w:divBdr>
                <w:top w:val="none" w:sz="0" w:space="0" w:color="auto"/>
                <w:left w:val="none" w:sz="0" w:space="0" w:color="auto"/>
                <w:bottom w:val="none" w:sz="0" w:space="0" w:color="auto"/>
                <w:right w:val="none" w:sz="0" w:space="0" w:color="auto"/>
              </w:divBdr>
            </w:div>
            <w:div w:id="1167131838">
              <w:marLeft w:val="0"/>
              <w:marRight w:val="0"/>
              <w:marTop w:val="0"/>
              <w:marBottom w:val="0"/>
              <w:divBdr>
                <w:top w:val="none" w:sz="0" w:space="0" w:color="auto"/>
                <w:left w:val="none" w:sz="0" w:space="0" w:color="auto"/>
                <w:bottom w:val="none" w:sz="0" w:space="0" w:color="auto"/>
                <w:right w:val="none" w:sz="0" w:space="0" w:color="auto"/>
              </w:divBdr>
            </w:div>
            <w:div w:id="1973317781">
              <w:marLeft w:val="0"/>
              <w:marRight w:val="0"/>
              <w:marTop w:val="0"/>
              <w:marBottom w:val="0"/>
              <w:divBdr>
                <w:top w:val="none" w:sz="0" w:space="0" w:color="auto"/>
                <w:left w:val="none" w:sz="0" w:space="0" w:color="auto"/>
                <w:bottom w:val="none" w:sz="0" w:space="0" w:color="auto"/>
                <w:right w:val="none" w:sz="0" w:space="0" w:color="auto"/>
              </w:divBdr>
            </w:div>
            <w:div w:id="799880882">
              <w:marLeft w:val="0"/>
              <w:marRight w:val="0"/>
              <w:marTop w:val="0"/>
              <w:marBottom w:val="0"/>
              <w:divBdr>
                <w:top w:val="none" w:sz="0" w:space="0" w:color="auto"/>
                <w:left w:val="none" w:sz="0" w:space="0" w:color="auto"/>
                <w:bottom w:val="none" w:sz="0" w:space="0" w:color="auto"/>
                <w:right w:val="none" w:sz="0" w:space="0" w:color="auto"/>
              </w:divBdr>
            </w:div>
            <w:div w:id="1374648405">
              <w:marLeft w:val="0"/>
              <w:marRight w:val="0"/>
              <w:marTop w:val="0"/>
              <w:marBottom w:val="0"/>
              <w:divBdr>
                <w:top w:val="none" w:sz="0" w:space="0" w:color="auto"/>
                <w:left w:val="none" w:sz="0" w:space="0" w:color="auto"/>
                <w:bottom w:val="none" w:sz="0" w:space="0" w:color="auto"/>
                <w:right w:val="none" w:sz="0" w:space="0" w:color="auto"/>
              </w:divBdr>
            </w:div>
            <w:div w:id="221327340">
              <w:marLeft w:val="0"/>
              <w:marRight w:val="0"/>
              <w:marTop w:val="0"/>
              <w:marBottom w:val="0"/>
              <w:divBdr>
                <w:top w:val="none" w:sz="0" w:space="0" w:color="auto"/>
                <w:left w:val="none" w:sz="0" w:space="0" w:color="auto"/>
                <w:bottom w:val="none" w:sz="0" w:space="0" w:color="auto"/>
                <w:right w:val="none" w:sz="0" w:space="0" w:color="auto"/>
              </w:divBdr>
            </w:div>
            <w:div w:id="116529700">
              <w:marLeft w:val="0"/>
              <w:marRight w:val="0"/>
              <w:marTop w:val="0"/>
              <w:marBottom w:val="0"/>
              <w:divBdr>
                <w:top w:val="none" w:sz="0" w:space="0" w:color="auto"/>
                <w:left w:val="none" w:sz="0" w:space="0" w:color="auto"/>
                <w:bottom w:val="none" w:sz="0" w:space="0" w:color="auto"/>
                <w:right w:val="none" w:sz="0" w:space="0" w:color="auto"/>
              </w:divBdr>
            </w:div>
            <w:div w:id="2013334504">
              <w:marLeft w:val="0"/>
              <w:marRight w:val="0"/>
              <w:marTop w:val="0"/>
              <w:marBottom w:val="0"/>
              <w:divBdr>
                <w:top w:val="none" w:sz="0" w:space="0" w:color="auto"/>
                <w:left w:val="none" w:sz="0" w:space="0" w:color="auto"/>
                <w:bottom w:val="none" w:sz="0" w:space="0" w:color="auto"/>
                <w:right w:val="none" w:sz="0" w:space="0" w:color="auto"/>
              </w:divBdr>
            </w:div>
            <w:div w:id="1466238758">
              <w:marLeft w:val="0"/>
              <w:marRight w:val="0"/>
              <w:marTop w:val="0"/>
              <w:marBottom w:val="0"/>
              <w:divBdr>
                <w:top w:val="none" w:sz="0" w:space="0" w:color="auto"/>
                <w:left w:val="none" w:sz="0" w:space="0" w:color="auto"/>
                <w:bottom w:val="none" w:sz="0" w:space="0" w:color="auto"/>
                <w:right w:val="none" w:sz="0" w:space="0" w:color="auto"/>
              </w:divBdr>
            </w:div>
            <w:div w:id="1404840878">
              <w:marLeft w:val="0"/>
              <w:marRight w:val="0"/>
              <w:marTop w:val="0"/>
              <w:marBottom w:val="0"/>
              <w:divBdr>
                <w:top w:val="none" w:sz="0" w:space="0" w:color="auto"/>
                <w:left w:val="none" w:sz="0" w:space="0" w:color="auto"/>
                <w:bottom w:val="none" w:sz="0" w:space="0" w:color="auto"/>
                <w:right w:val="none" w:sz="0" w:space="0" w:color="auto"/>
              </w:divBdr>
            </w:div>
            <w:div w:id="992832717">
              <w:marLeft w:val="0"/>
              <w:marRight w:val="0"/>
              <w:marTop w:val="0"/>
              <w:marBottom w:val="0"/>
              <w:divBdr>
                <w:top w:val="none" w:sz="0" w:space="0" w:color="auto"/>
                <w:left w:val="none" w:sz="0" w:space="0" w:color="auto"/>
                <w:bottom w:val="none" w:sz="0" w:space="0" w:color="auto"/>
                <w:right w:val="none" w:sz="0" w:space="0" w:color="auto"/>
              </w:divBdr>
            </w:div>
            <w:div w:id="796722741">
              <w:marLeft w:val="0"/>
              <w:marRight w:val="0"/>
              <w:marTop w:val="0"/>
              <w:marBottom w:val="0"/>
              <w:divBdr>
                <w:top w:val="none" w:sz="0" w:space="0" w:color="auto"/>
                <w:left w:val="none" w:sz="0" w:space="0" w:color="auto"/>
                <w:bottom w:val="none" w:sz="0" w:space="0" w:color="auto"/>
                <w:right w:val="none" w:sz="0" w:space="0" w:color="auto"/>
              </w:divBdr>
            </w:div>
            <w:div w:id="817384375">
              <w:marLeft w:val="0"/>
              <w:marRight w:val="0"/>
              <w:marTop w:val="0"/>
              <w:marBottom w:val="0"/>
              <w:divBdr>
                <w:top w:val="none" w:sz="0" w:space="0" w:color="auto"/>
                <w:left w:val="none" w:sz="0" w:space="0" w:color="auto"/>
                <w:bottom w:val="none" w:sz="0" w:space="0" w:color="auto"/>
                <w:right w:val="none" w:sz="0" w:space="0" w:color="auto"/>
              </w:divBdr>
            </w:div>
            <w:div w:id="1517189783">
              <w:marLeft w:val="0"/>
              <w:marRight w:val="0"/>
              <w:marTop w:val="0"/>
              <w:marBottom w:val="0"/>
              <w:divBdr>
                <w:top w:val="none" w:sz="0" w:space="0" w:color="auto"/>
                <w:left w:val="none" w:sz="0" w:space="0" w:color="auto"/>
                <w:bottom w:val="none" w:sz="0" w:space="0" w:color="auto"/>
                <w:right w:val="none" w:sz="0" w:space="0" w:color="auto"/>
              </w:divBdr>
            </w:div>
            <w:div w:id="418066974">
              <w:marLeft w:val="0"/>
              <w:marRight w:val="0"/>
              <w:marTop w:val="0"/>
              <w:marBottom w:val="0"/>
              <w:divBdr>
                <w:top w:val="none" w:sz="0" w:space="0" w:color="auto"/>
                <w:left w:val="none" w:sz="0" w:space="0" w:color="auto"/>
                <w:bottom w:val="none" w:sz="0" w:space="0" w:color="auto"/>
                <w:right w:val="none" w:sz="0" w:space="0" w:color="auto"/>
              </w:divBdr>
            </w:div>
            <w:div w:id="1217931897">
              <w:marLeft w:val="0"/>
              <w:marRight w:val="0"/>
              <w:marTop w:val="0"/>
              <w:marBottom w:val="0"/>
              <w:divBdr>
                <w:top w:val="none" w:sz="0" w:space="0" w:color="auto"/>
                <w:left w:val="none" w:sz="0" w:space="0" w:color="auto"/>
                <w:bottom w:val="none" w:sz="0" w:space="0" w:color="auto"/>
                <w:right w:val="none" w:sz="0" w:space="0" w:color="auto"/>
              </w:divBdr>
            </w:div>
            <w:div w:id="1860922896">
              <w:marLeft w:val="0"/>
              <w:marRight w:val="0"/>
              <w:marTop w:val="0"/>
              <w:marBottom w:val="0"/>
              <w:divBdr>
                <w:top w:val="none" w:sz="0" w:space="0" w:color="auto"/>
                <w:left w:val="none" w:sz="0" w:space="0" w:color="auto"/>
                <w:bottom w:val="none" w:sz="0" w:space="0" w:color="auto"/>
                <w:right w:val="none" w:sz="0" w:space="0" w:color="auto"/>
              </w:divBdr>
            </w:div>
            <w:div w:id="277295196">
              <w:marLeft w:val="0"/>
              <w:marRight w:val="0"/>
              <w:marTop w:val="0"/>
              <w:marBottom w:val="0"/>
              <w:divBdr>
                <w:top w:val="none" w:sz="0" w:space="0" w:color="auto"/>
                <w:left w:val="none" w:sz="0" w:space="0" w:color="auto"/>
                <w:bottom w:val="none" w:sz="0" w:space="0" w:color="auto"/>
                <w:right w:val="none" w:sz="0" w:space="0" w:color="auto"/>
              </w:divBdr>
            </w:div>
            <w:div w:id="1650136174">
              <w:marLeft w:val="0"/>
              <w:marRight w:val="0"/>
              <w:marTop w:val="0"/>
              <w:marBottom w:val="0"/>
              <w:divBdr>
                <w:top w:val="none" w:sz="0" w:space="0" w:color="auto"/>
                <w:left w:val="none" w:sz="0" w:space="0" w:color="auto"/>
                <w:bottom w:val="none" w:sz="0" w:space="0" w:color="auto"/>
                <w:right w:val="none" w:sz="0" w:space="0" w:color="auto"/>
              </w:divBdr>
            </w:div>
            <w:div w:id="1421757160">
              <w:marLeft w:val="0"/>
              <w:marRight w:val="0"/>
              <w:marTop w:val="0"/>
              <w:marBottom w:val="0"/>
              <w:divBdr>
                <w:top w:val="none" w:sz="0" w:space="0" w:color="auto"/>
                <w:left w:val="none" w:sz="0" w:space="0" w:color="auto"/>
                <w:bottom w:val="none" w:sz="0" w:space="0" w:color="auto"/>
                <w:right w:val="none" w:sz="0" w:space="0" w:color="auto"/>
              </w:divBdr>
            </w:div>
            <w:div w:id="1368489080">
              <w:marLeft w:val="0"/>
              <w:marRight w:val="0"/>
              <w:marTop w:val="0"/>
              <w:marBottom w:val="0"/>
              <w:divBdr>
                <w:top w:val="none" w:sz="0" w:space="0" w:color="auto"/>
                <w:left w:val="none" w:sz="0" w:space="0" w:color="auto"/>
                <w:bottom w:val="none" w:sz="0" w:space="0" w:color="auto"/>
                <w:right w:val="none" w:sz="0" w:space="0" w:color="auto"/>
              </w:divBdr>
            </w:div>
            <w:div w:id="840854133">
              <w:marLeft w:val="0"/>
              <w:marRight w:val="0"/>
              <w:marTop w:val="0"/>
              <w:marBottom w:val="0"/>
              <w:divBdr>
                <w:top w:val="none" w:sz="0" w:space="0" w:color="auto"/>
                <w:left w:val="none" w:sz="0" w:space="0" w:color="auto"/>
                <w:bottom w:val="none" w:sz="0" w:space="0" w:color="auto"/>
                <w:right w:val="none" w:sz="0" w:space="0" w:color="auto"/>
              </w:divBdr>
            </w:div>
            <w:div w:id="1008368622">
              <w:marLeft w:val="0"/>
              <w:marRight w:val="0"/>
              <w:marTop w:val="0"/>
              <w:marBottom w:val="0"/>
              <w:divBdr>
                <w:top w:val="none" w:sz="0" w:space="0" w:color="auto"/>
                <w:left w:val="none" w:sz="0" w:space="0" w:color="auto"/>
                <w:bottom w:val="none" w:sz="0" w:space="0" w:color="auto"/>
                <w:right w:val="none" w:sz="0" w:space="0" w:color="auto"/>
              </w:divBdr>
            </w:div>
            <w:div w:id="2056855743">
              <w:marLeft w:val="0"/>
              <w:marRight w:val="0"/>
              <w:marTop w:val="0"/>
              <w:marBottom w:val="0"/>
              <w:divBdr>
                <w:top w:val="none" w:sz="0" w:space="0" w:color="auto"/>
                <w:left w:val="none" w:sz="0" w:space="0" w:color="auto"/>
                <w:bottom w:val="none" w:sz="0" w:space="0" w:color="auto"/>
                <w:right w:val="none" w:sz="0" w:space="0" w:color="auto"/>
              </w:divBdr>
            </w:div>
            <w:div w:id="1666977325">
              <w:marLeft w:val="0"/>
              <w:marRight w:val="0"/>
              <w:marTop w:val="0"/>
              <w:marBottom w:val="0"/>
              <w:divBdr>
                <w:top w:val="none" w:sz="0" w:space="0" w:color="auto"/>
                <w:left w:val="none" w:sz="0" w:space="0" w:color="auto"/>
                <w:bottom w:val="none" w:sz="0" w:space="0" w:color="auto"/>
                <w:right w:val="none" w:sz="0" w:space="0" w:color="auto"/>
              </w:divBdr>
            </w:div>
            <w:div w:id="1649087779">
              <w:marLeft w:val="0"/>
              <w:marRight w:val="0"/>
              <w:marTop w:val="0"/>
              <w:marBottom w:val="0"/>
              <w:divBdr>
                <w:top w:val="none" w:sz="0" w:space="0" w:color="auto"/>
                <w:left w:val="none" w:sz="0" w:space="0" w:color="auto"/>
                <w:bottom w:val="none" w:sz="0" w:space="0" w:color="auto"/>
                <w:right w:val="none" w:sz="0" w:space="0" w:color="auto"/>
              </w:divBdr>
            </w:div>
            <w:div w:id="2065831168">
              <w:marLeft w:val="0"/>
              <w:marRight w:val="0"/>
              <w:marTop w:val="0"/>
              <w:marBottom w:val="0"/>
              <w:divBdr>
                <w:top w:val="none" w:sz="0" w:space="0" w:color="auto"/>
                <w:left w:val="none" w:sz="0" w:space="0" w:color="auto"/>
                <w:bottom w:val="none" w:sz="0" w:space="0" w:color="auto"/>
                <w:right w:val="none" w:sz="0" w:space="0" w:color="auto"/>
              </w:divBdr>
            </w:div>
            <w:div w:id="1067192088">
              <w:marLeft w:val="0"/>
              <w:marRight w:val="0"/>
              <w:marTop w:val="0"/>
              <w:marBottom w:val="0"/>
              <w:divBdr>
                <w:top w:val="none" w:sz="0" w:space="0" w:color="auto"/>
                <w:left w:val="none" w:sz="0" w:space="0" w:color="auto"/>
                <w:bottom w:val="none" w:sz="0" w:space="0" w:color="auto"/>
                <w:right w:val="none" w:sz="0" w:space="0" w:color="auto"/>
              </w:divBdr>
            </w:div>
            <w:div w:id="364018720">
              <w:marLeft w:val="0"/>
              <w:marRight w:val="0"/>
              <w:marTop w:val="0"/>
              <w:marBottom w:val="0"/>
              <w:divBdr>
                <w:top w:val="none" w:sz="0" w:space="0" w:color="auto"/>
                <w:left w:val="none" w:sz="0" w:space="0" w:color="auto"/>
                <w:bottom w:val="none" w:sz="0" w:space="0" w:color="auto"/>
                <w:right w:val="none" w:sz="0" w:space="0" w:color="auto"/>
              </w:divBdr>
            </w:div>
            <w:div w:id="2126654477">
              <w:marLeft w:val="0"/>
              <w:marRight w:val="0"/>
              <w:marTop w:val="0"/>
              <w:marBottom w:val="0"/>
              <w:divBdr>
                <w:top w:val="none" w:sz="0" w:space="0" w:color="auto"/>
                <w:left w:val="none" w:sz="0" w:space="0" w:color="auto"/>
                <w:bottom w:val="none" w:sz="0" w:space="0" w:color="auto"/>
                <w:right w:val="none" w:sz="0" w:space="0" w:color="auto"/>
              </w:divBdr>
            </w:div>
            <w:div w:id="2032491788">
              <w:marLeft w:val="0"/>
              <w:marRight w:val="0"/>
              <w:marTop w:val="0"/>
              <w:marBottom w:val="0"/>
              <w:divBdr>
                <w:top w:val="none" w:sz="0" w:space="0" w:color="auto"/>
                <w:left w:val="none" w:sz="0" w:space="0" w:color="auto"/>
                <w:bottom w:val="none" w:sz="0" w:space="0" w:color="auto"/>
                <w:right w:val="none" w:sz="0" w:space="0" w:color="auto"/>
              </w:divBdr>
            </w:div>
            <w:div w:id="957300064">
              <w:marLeft w:val="0"/>
              <w:marRight w:val="0"/>
              <w:marTop w:val="0"/>
              <w:marBottom w:val="0"/>
              <w:divBdr>
                <w:top w:val="none" w:sz="0" w:space="0" w:color="auto"/>
                <w:left w:val="none" w:sz="0" w:space="0" w:color="auto"/>
                <w:bottom w:val="none" w:sz="0" w:space="0" w:color="auto"/>
                <w:right w:val="none" w:sz="0" w:space="0" w:color="auto"/>
              </w:divBdr>
            </w:div>
            <w:div w:id="456922346">
              <w:marLeft w:val="0"/>
              <w:marRight w:val="0"/>
              <w:marTop w:val="0"/>
              <w:marBottom w:val="0"/>
              <w:divBdr>
                <w:top w:val="none" w:sz="0" w:space="0" w:color="auto"/>
                <w:left w:val="none" w:sz="0" w:space="0" w:color="auto"/>
                <w:bottom w:val="none" w:sz="0" w:space="0" w:color="auto"/>
                <w:right w:val="none" w:sz="0" w:space="0" w:color="auto"/>
              </w:divBdr>
            </w:div>
            <w:div w:id="1712221563">
              <w:marLeft w:val="0"/>
              <w:marRight w:val="0"/>
              <w:marTop w:val="0"/>
              <w:marBottom w:val="0"/>
              <w:divBdr>
                <w:top w:val="none" w:sz="0" w:space="0" w:color="auto"/>
                <w:left w:val="none" w:sz="0" w:space="0" w:color="auto"/>
                <w:bottom w:val="none" w:sz="0" w:space="0" w:color="auto"/>
                <w:right w:val="none" w:sz="0" w:space="0" w:color="auto"/>
              </w:divBdr>
            </w:div>
            <w:div w:id="542059703">
              <w:marLeft w:val="0"/>
              <w:marRight w:val="0"/>
              <w:marTop w:val="0"/>
              <w:marBottom w:val="0"/>
              <w:divBdr>
                <w:top w:val="none" w:sz="0" w:space="0" w:color="auto"/>
                <w:left w:val="none" w:sz="0" w:space="0" w:color="auto"/>
                <w:bottom w:val="none" w:sz="0" w:space="0" w:color="auto"/>
                <w:right w:val="none" w:sz="0" w:space="0" w:color="auto"/>
              </w:divBdr>
            </w:div>
            <w:div w:id="54816609">
              <w:marLeft w:val="0"/>
              <w:marRight w:val="0"/>
              <w:marTop w:val="0"/>
              <w:marBottom w:val="0"/>
              <w:divBdr>
                <w:top w:val="none" w:sz="0" w:space="0" w:color="auto"/>
                <w:left w:val="none" w:sz="0" w:space="0" w:color="auto"/>
                <w:bottom w:val="none" w:sz="0" w:space="0" w:color="auto"/>
                <w:right w:val="none" w:sz="0" w:space="0" w:color="auto"/>
              </w:divBdr>
            </w:div>
            <w:div w:id="38867795">
              <w:marLeft w:val="0"/>
              <w:marRight w:val="0"/>
              <w:marTop w:val="0"/>
              <w:marBottom w:val="0"/>
              <w:divBdr>
                <w:top w:val="none" w:sz="0" w:space="0" w:color="auto"/>
                <w:left w:val="none" w:sz="0" w:space="0" w:color="auto"/>
                <w:bottom w:val="none" w:sz="0" w:space="0" w:color="auto"/>
                <w:right w:val="none" w:sz="0" w:space="0" w:color="auto"/>
              </w:divBdr>
            </w:div>
            <w:div w:id="1681279205">
              <w:marLeft w:val="0"/>
              <w:marRight w:val="0"/>
              <w:marTop w:val="0"/>
              <w:marBottom w:val="0"/>
              <w:divBdr>
                <w:top w:val="none" w:sz="0" w:space="0" w:color="auto"/>
                <w:left w:val="none" w:sz="0" w:space="0" w:color="auto"/>
                <w:bottom w:val="none" w:sz="0" w:space="0" w:color="auto"/>
                <w:right w:val="none" w:sz="0" w:space="0" w:color="auto"/>
              </w:divBdr>
            </w:div>
            <w:div w:id="412551108">
              <w:marLeft w:val="0"/>
              <w:marRight w:val="0"/>
              <w:marTop w:val="0"/>
              <w:marBottom w:val="0"/>
              <w:divBdr>
                <w:top w:val="none" w:sz="0" w:space="0" w:color="auto"/>
                <w:left w:val="none" w:sz="0" w:space="0" w:color="auto"/>
                <w:bottom w:val="none" w:sz="0" w:space="0" w:color="auto"/>
                <w:right w:val="none" w:sz="0" w:space="0" w:color="auto"/>
              </w:divBdr>
            </w:div>
            <w:div w:id="1873029118">
              <w:marLeft w:val="0"/>
              <w:marRight w:val="0"/>
              <w:marTop w:val="0"/>
              <w:marBottom w:val="0"/>
              <w:divBdr>
                <w:top w:val="none" w:sz="0" w:space="0" w:color="auto"/>
                <w:left w:val="none" w:sz="0" w:space="0" w:color="auto"/>
                <w:bottom w:val="none" w:sz="0" w:space="0" w:color="auto"/>
                <w:right w:val="none" w:sz="0" w:space="0" w:color="auto"/>
              </w:divBdr>
            </w:div>
            <w:div w:id="1009987234">
              <w:marLeft w:val="0"/>
              <w:marRight w:val="0"/>
              <w:marTop w:val="0"/>
              <w:marBottom w:val="0"/>
              <w:divBdr>
                <w:top w:val="none" w:sz="0" w:space="0" w:color="auto"/>
                <w:left w:val="none" w:sz="0" w:space="0" w:color="auto"/>
                <w:bottom w:val="none" w:sz="0" w:space="0" w:color="auto"/>
                <w:right w:val="none" w:sz="0" w:space="0" w:color="auto"/>
              </w:divBdr>
            </w:div>
            <w:div w:id="74330777">
              <w:marLeft w:val="0"/>
              <w:marRight w:val="0"/>
              <w:marTop w:val="0"/>
              <w:marBottom w:val="0"/>
              <w:divBdr>
                <w:top w:val="none" w:sz="0" w:space="0" w:color="auto"/>
                <w:left w:val="none" w:sz="0" w:space="0" w:color="auto"/>
                <w:bottom w:val="none" w:sz="0" w:space="0" w:color="auto"/>
                <w:right w:val="none" w:sz="0" w:space="0" w:color="auto"/>
              </w:divBdr>
            </w:div>
            <w:div w:id="636178388">
              <w:marLeft w:val="0"/>
              <w:marRight w:val="0"/>
              <w:marTop w:val="0"/>
              <w:marBottom w:val="0"/>
              <w:divBdr>
                <w:top w:val="none" w:sz="0" w:space="0" w:color="auto"/>
                <w:left w:val="none" w:sz="0" w:space="0" w:color="auto"/>
                <w:bottom w:val="none" w:sz="0" w:space="0" w:color="auto"/>
                <w:right w:val="none" w:sz="0" w:space="0" w:color="auto"/>
              </w:divBdr>
            </w:div>
            <w:div w:id="107164674">
              <w:marLeft w:val="0"/>
              <w:marRight w:val="0"/>
              <w:marTop w:val="0"/>
              <w:marBottom w:val="0"/>
              <w:divBdr>
                <w:top w:val="none" w:sz="0" w:space="0" w:color="auto"/>
                <w:left w:val="none" w:sz="0" w:space="0" w:color="auto"/>
                <w:bottom w:val="none" w:sz="0" w:space="0" w:color="auto"/>
                <w:right w:val="none" w:sz="0" w:space="0" w:color="auto"/>
              </w:divBdr>
            </w:div>
            <w:div w:id="949046901">
              <w:marLeft w:val="0"/>
              <w:marRight w:val="0"/>
              <w:marTop w:val="0"/>
              <w:marBottom w:val="0"/>
              <w:divBdr>
                <w:top w:val="none" w:sz="0" w:space="0" w:color="auto"/>
                <w:left w:val="none" w:sz="0" w:space="0" w:color="auto"/>
                <w:bottom w:val="none" w:sz="0" w:space="0" w:color="auto"/>
                <w:right w:val="none" w:sz="0" w:space="0" w:color="auto"/>
              </w:divBdr>
            </w:div>
            <w:div w:id="268441025">
              <w:marLeft w:val="0"/>
              <w:marRight w:val="0"/>
              <w:marTop w:val="0"/>
              <w:marBottom w:val="0"/>
              <w:divBdr>
                <w:top w:val="none" w:sz="0" w:space="0" w:color="auto"/>
                <w:left w:val="none" w:sz="0" w:space="0" w:color="auto"/>
                <w:bottom w:val="none" w:sz="0" w:space="0" w:color="auto"/>
                <w:right w:val="none" w:sz="0" w:space="0" w:color="auto"/>
              </w:divBdr>
            </w:div>
            <w:div w:id="591816585">
              <w:marLeft w:val="0"/>
              <w:marRight w:val="0"/>
              <w:marTop w:val="0"/>
              <w:marBottom w:val="0"/>
              <w:divBdr>
                <w:top w:val="none" w:sz="0" w:space="0" w:color="auto"/>
                <w:left w:val="none" w:sz="0" w:space="0" w:color="auto"/>
                <w:bottom w:val="none" w:sz="0" w:space="0" w:color="auto"/>
                <w:right w:val="none" w:sz="0" w:space="0" w:color="auto"/>
              </w:divBdr>
            </w:div>
            <w:div w:id="216868173">
              <w:marLeft w:val="0"/>
              <w:marRight w:val="0"/>
              <w:marTop w:val="0"/>
              <w:marBottom w:val="0"/>
              <w:divBdr>
                <w:top w:val="none" w:sz="0" w:space="0" w:color="auto"/>
                <w:left w:val="none" w:sz="0" w:space="0" w:color="auto"/>
                <w:bottom w:val="none" w:sz="0" w:space="0" w:color="auto"/>
                <w:right w:val="none" w:sz="0" w:space="0" w:color="auto"/>
              </w:divBdr>
            </w:div>
            <w:div w:id="510608811">
              <w:marLeft w:val="0"/>
              <w:marRight w:val="0"/>
              <w:marTop w:val="0"/>
              <w:marBottom w:val="0"/>
              <w:divBdr>
                <w:top w:val="none" w:sz="0" w:space="0" w:color="auto"/>
                <w:left w:val="none" w:sz="0" w:space="0" w:color="auto"/>
                <w:bottom w:val="none" w:sz="0" w:space="0" w:color="auto"/>
                <w:right w:val="none" w:sz="0" w:space="0" w:color="auto"/>
              </w:divBdr>
            </w:div>
            <w:div w:id="1279289849">
              <w:marLeft w:val="0"/>
              <w:marRight w:val="0"/>
              <w:marTop w:val="0"/>
              <w:marBottom w:val="0"/>
              <w:divBdr>
                <w:top w:val="none" w:sz="0" w:space="0" w:color="auto"/>
                <w:left w:val="none" w:sz="0" w:space="0" w:color="auto"/>
                <w:bottom w:val="none" w:sz="0" w:space="0" w:color="auto"/>
                <w:right w:val="none" w:sz="0" w:space="0" w:color="auto"/>
              </w:divBdr>
            </w:div>
            <w:div w:id="661740457">
              <w:marLeft w:val="0"/>
              <w:marRight w:val="0"/>
              <w:marTop w:val="0"/>
              <w:marBottom w:val="0"/>
              <w:divBdr>
                <w:top w:val="none" w:sz="0" w:space="0" w:color="auto"/>
                <w:left w:val="none" w:sz="0" w:space="0" w:color="auto"/>
                <w:bottom w:val="none" w:sz="0" w:space="0" w:color="auto"/>
                <w:right w:val="none" w:sz="0" w:space="0" w:color="auto"/>
              </w:divBdr>
            </w:div>
            <w:div w:id="2142916824">
              <w:marLeft w:val="0"/>
              <w:marRight w:val="0"/>
              <w:marTop w:val="0"/>
              <w:marBottom w:val="0"/>
              <w:divBdr>
                <w:top w:val="none" w:sz="0" w:space="0" w:color="auto"/>
                <w:left w:val="none" w:sz="0" w:space="0" w:color="auto"/>
                <w:bottom w:val="none" w:sz="0" w:space="0" w:color="auto"/>
                <w:right w:val="none" w:sz="0" w:space="0" w:color="auto"/>
              </w:divBdr>
            </w:div>
            <w:div w:id="531069054">
              <w:marLeft w:val="0"/>
              <w:marRight w:val="0"/>
              <w:marTop w:val="0"/>
              <w:marBottom w:val="0"/>
              <w:divBdr>
                <w:top w:val="none" w:sz="0" w:space="0" w:color="auto"/>
                <w:left w:val="none" w:sz="0" w:space="0" w:color="auto"/>
                <w:bottom w:val="none" w:sz="0" w:space="0" w:color="auto"/>
                <w:right w:val="none" w:sz="0" w:space="0" w:color="auto"/>
              </w:divBdr>
            </w:div>
            <w:div w:id="499780069">
              <w:marLeft w:val="0"/>
              <w:marRight w:val="0"/>
              <w:marTop w:val="0"/>
              <w:marBottom w:val="0"/>
              <w:divBdr>
                <w:top w:val="none" w:sz="0" w:space="0" w:color="auto"/>
                <w:left w:val="none" w:sz="0" w:space="0" w:color="auto"/>
                <w:bottom w:val="none" w:sz="0" w:space="0" w:color="auto"/>
                <w:right w:val="none" w:sz="0" w:space="0" w:color="auto"/>
              </w:divBdr>
            </w:div>
            <w:div w:id="661012578">
              <w:marLeft w:val="0"/>
              <w:marRight w:val="0"/>
              <w:marTop w:val="0"/>
              <w:marBottom w:val="0"/>
              <w:divBdr>
                <w:top w:val="none" w:sz="0" w:space="0" w:color="auto"/>
                <w:left w:val="none" w:sz="0" w:space="0" w:color="auto"/>
                <w:bottom w:val="none" w:sz="0" w:space="0" w:color="auto"/>
                <w:right w:val="none" w:sz="0" w:space="0" w:color="auto"/>
              </w:divBdr>
            </w:div>
            <w:div w:id="36514050">
              <w:marLeft w:val="0"/>
              <w:marRight w:val="0"/>
              <w:marTop w:val="0"/>
              <w:marBottom w:val="0"/>
              <w:divBdr>
                <w:top w:val="none" w:sz="0" w:space="0" w:color="auto"/>
                <w:left w:val="none" w:sz="0" w:space="0" w:color="auto"/>
                <w:bottom w:val="none" w:sz="0" w:space="0" w:color="auto"/>
                <w:right w:val="none" w:sz="0" w:space="0" w:color="auto"/>
              </w:divBdr>
            </w:div>
            <w:div w:id="1079250193">
              <w:marLeft w:val="0"/>
              <w:marRight w:val="0"/>
              <w:marTop w:val="0"/>
              <w:marBottom w:val="0"/>
              <w:divBdr>
                <w:top w:val="none" w:sz="0" w:space="0" w:color="auto"/>
                <w:left w:val="none" w:sz="0" w:space="0" w:color="auto"/>
                <w:bottom w:val="none" w:sz="0" w:space="0" w:color="auto"/>
                <w:right w:val="none" w:sz="0" w:space="0" w:color="auto"/>
              </w:divBdr>
            </w:div>
            <w:div w:id="1348948431">
              <w:marLeft w:val="0"/>
              <w:marRight w:val="0"/>
              <w:marTop w:val="0"/>
              <w:marBottom w:val="0"/>
              <w:divBdr>
                <w:top w:val="none" w:sz="0" w:space="0" w:color="auto"/>
                <w:left w:val="none" w:sz="0" w:space="0" w:color="auto"/>
                <w:bottom w:val="none" w:sz="0" w:space="0" w:color="auto"/>
                <w:right w:val="none" w:sz="0" w:space="0" w:color="auto"/>
              </w:divBdr>
            </w:div>
            <w:div w:id="466896958">
              <w:marLeft w:val="0"/>
              <w:marRight w:val="0"/>
              <w:marTop w:val="0"/>
              <w:marBottom w:val="0"/>
              <w:divBdr>
                <w:top w:val="none" w:sz="0" w:space="0" w:color="auto"/>
                <w:left w:val="none" w:sz="0" w:space="0" w:color="auto"/>
                <w:bottom w:val="none" w:sz="0" w:space="0" w:color="auto"/>
                <w:right w:val="none" w:sz="0" w:space="0" w:color="auto"/>
              </w:divBdr>
            </w:div>
            <w:div w:id="269944581">
              <w:marLeft w:val="0"/>
              <w:marRight w:val="0"/>
              <w:marTop w:val="0"/>
              <w:marBottom w:val="0"/>
              <w:divBdr>
                <w:top w:val="none" w:sz="0" w:space="0" w:color="auto"/>
                <w:left w:val="none" w:sz="0" w:space="0" w:color="auto"/>
                <w:bottom w:val="none" w:sz="0" w:space="0" w:color="auto"/>
                <w:right w:val="none" w:sz="0" w:space="0" w:color="auto"/>
              </w:divBdr>
            </w:div>
            <w:div w:id="1676610311">
              <w:marLeft w:val="0"/>
              <w:marRight w:val="0"/>
              <w:marTop w:val="0"/>
              <w:marBottom w:val="0"/>
              <w:divBdr>
                <w:top w:val="none" w:sz="0" w:space="0" w:color="auto"/>
                <w:left w:val="none" w:sz="0" w:space="0" w:color="auto"/>
                <w:bottom w:val="none" w:sz="0" w:space="0" w:color="auto"/>
                <w:right w:val="none" w:sz="0" w:space="0" w:color="auto"/>
              </w:divBdr>
            </w:div>
            <w:div w:id="4377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5962">
      <w:bodyDiv w:val="1"/>
      <w:marLeft w:val="0"/>
      <w:marRight w:val="0"/>
      <w:marTop w:val="0"/>
      <w:marBottom w:val="0"/>
      <w:divBdr>
        <w:top w:val="none" w:sz="0" w:space="0" w:color="auto"/>
        <w:left w:val="none" w:sz="0" w:space="0" w:color="auto"/>
        <w:bottom w:val="none" w:sz="0" w:space="0" w:color="auto"/>
        <w:right w:val="none" w:sz="0" w:space="0" w:color="auto"/>
      </w:divBdr>
      <w:divsChild>
        <w:div w:id="1856575096">
          <w:marLeft w:val="0"/>
          <w:marRight w:val="0"/>
          <w:marTop w:val="0"/>
          <w:marBottom w:val="0"/>
          <w:divBdr>
            <w:top w:val="none" w:sz="0" w:space="0" w:color="auto"/>
            <w:left w:val="none" w:sz="0" w:space="0" w:color="auto"/>
            <w:bottom w:val="none" w:sz="0" w:space="0" w:color="auto"/>
            <w:right w:val="none" w:sz="0" w:space="0" w:color="auto"/>
          </w:divBdr>
          <w:divsChild>
            <w:div w:id="1141654840">
              <w:marLeft w:val="0"/>
              <w:marRight w:val="0"/>
              <w:marTop w:val="0"/>
              <w:marBottom w:val="0"/>
              <w:divBdr>
                <w:top w:val="none" w:sz="0" w:space="0" w:color="auto"/>
                <w:left w:val="none" w:sz="0" w:space="0" w:color="auto"/>
                <w:bottom w:val="none" w:sz="0" w:space="0" w:color="auto"/>
                <w:right w:val="none" w:sz="0" w:space="0" w:color="auto"/>
              </w:divBdr>
            </w:div>
            <w:div w:id="127554586">
              <w:marLeft w:val="0"/>
              <w:marRight w:val="0"/>
              <w:marTop w:val="0"/>
              <w:marBottom w:val="0"/>
              <w:divBdr>
                <w:top w:val="none" w:sz="0" w:space="0" w:color="auto"/>
                <w:left w:val="none" w:sz="0" w:space="0" w:color="auto"/>
                <w:bottom w:val="none" w:sz="0" w:space="0" w:color="auto"/>
                <w:right w:val="none" w:sz="0" w:space="0" w:color="auto"/>
              </w:divBdr>
            </w:div>
            <w:div w:id="254830582">
              <w:marLeft w:val="0"/>
              <w:marRight w:val="0"/>
              <w:marTop w:val="0"/>
              <w:marBottom w:val="0"/>
              <w:divBdr>
                <w:top w:val="none" w:sz="0" w:space="0" w:color="auto"/>
                <w:left w:val="none" w:sz="0" w:space="0" w:color="auto"/>
                <w:bottom w:val="none" w:sz="0" w:space="0" w:color="auto"/>
                <w:right w:val="none" w:sz="0" w:space="0" w:color="auto"/>
              </w:divBdr>
            </w:div>
            <w:div w:id="1743747157">
              <w:marLeft w:val="0"/>
              <w:marRight w:val="0"/>
              <w:marTop w:val="0"/>
              <w:marBottom w:val="0"/>
              <w:divBdr>
                <w:top w:val="none" w:sz="0" w:space="0" w:color="auto"/>
                <w:left w:val="none" w:sz="0" w:space="0" w:color="auto"/>
                <w:bottom w:val="none" w:sz="0" w:space="0" w:color="auto"/>
                <w:right w:val="none" w:sz="0" w:space="0" w:color="auto"/>
              </w:divBdr>
            </w:div>
            <w:div w:id="1866215105">
              <w:marLeft w:val="0"/>
              <w:marRight w:val="0"/>
              <w:marTop w:val="0"/>
              <w:marBottom w:val="0"/>
              <w:divBdr>
                <w:top w:val="none" w:sz="0" w:space="0" w:color="auto"/>
                <w:left w:val="none" w:sz="0" w:space="0" w:color="auto"/>
                <w:bottom w:val="none" w:sz="0" w:space="0" w:color="auto"/>
                <w:right w:val="none" w:sz="0" w:space="0" w:color="auto"/>
              </w:divBdr>
            </w:div>
            <w:div w:id="836194574">
              <w:marLeft w:val="0"/>
              <w:marRight w:val="0"/>
              <w:marTop w:val="0"/>
              <w:marBottom w:val="0"/>
              <w:divBdr>
                <w:top w:val="none" w:sz="0" w:space="0" w:color="auto"/>
                <w:left w:val="none" w:sz="0" w:space="0" w:color="auto"/>
                <w:bottom w:val="none" w:sz="0" w:space="0" w:color="auto"/>
                <w:right w:val="none" w:sz="0" w:space="0" w:color="auto"/>
              </w:divBdr>
            </w:div>
            <w:div w:id="924876295">
              <w:marLeft w:val="0"/>
              <w:marRight w:val="0"/>
              <w:marTop w:val="0"/>
              <w:marBottom w:val="0"/>
              <w:divBdr>
                <w:top w:val="none" w:sz="0" w:space="0" w:color="auto"/>
                <w:left w:val="none" w:sz="0" w:space="0" w:color="auto"/>
                <w:bottom w:val="none" w:sz="0" w:space="0" w:color="auto"/>
                <w:right w:val="none" w:sz="0" w:space="0" w:color="auto"/>
              </w:divBdr>
            </w:div>
            <w:div w:id="308750814">
              <w:marLeft w:val="0"/>
              <w:marRight w:val="0"/>
              <w:marTop w:val="0"/>
              <w:marBottom w:val="0"/>
              <w:divBdr>
                <w:top w:val="none" w:sz="0" w:space="0" w:color="auto"/>
                <w:left w:val="none" w:sz="0" w:space="0" w:color="auto"/>
                <w:bottom w:val="none" w:sz="0" w:space="0" w:color="auto"/>
                <w:right w:val="none" w:sz="0" w:space="0" w:color="auto"/>
              </w:divBdr>
            </w:div>
            <w:div w:id="892929461">
              <w:marLeft w:val="0"/>
              <w:marRight w:val="0"/>
              <w:marTop w:val="0"/>
              <w:marBottom w:val="0"/>
              <w:divBdr>
                <w:top w:val="none" w:sz="0" w:space="0" w:color="auto"/>
                <w:left w:val="none" w:sz="0" w:space="0" w:color="auto"/>
                <w:bottom w:val="none" w:sz="0" w:space="0" w:color="auto"/>
                <w:right w:val="none" w:sz="0" w:space="0" w:color="auto"/>
              </w:divBdr>
            </w:div>
            <w:div w:id="30033695">
              <w:marLeft w:val="0"/>
              <w:marRight w:val="0"/>
              <w:marTop w:val="0"/>
              <w:marBottom w:val="0"/>
              <w:divBdr>
                <w:top w:val="none" w:sz="0" w:space="0" w:color="auto"/>
                <w:left w:val="none" w:sz="0" w:space="0" w:color="auto"/>
                <w:bottom w:val="none" w:sz="0" w:space="0" w:color="auto"/>
                <w:right w:val="none" w:sz="0" w:space="0" w:color="auto"/>
              </w:divBdr>
            </w:div>
            <w:div w:id="514147720">
              <w:marLeft w:val="0"/>
              <w:marRight w:val="0"/>
              <w:marTop w:val="0"/>
              <w:marBottom w:val="0"/>
              <w:divBdr>
                <w:top w:val="none" w:sz="0" w:space="0" w:color="auto"/>
                <w:left w:val="none" w:sz="0" w:space="0" w:color="auto"/>
                <w:bottom w:val="none" w:sz="0" w:space="0" w:color="auto"/>
                <w:right w:val="none" w:sz="0" w:space="0" w:color="auto"/>
              </w:divBdr>
            </w:div>
            <w:div w:id="163205055">
              <w:marLeft w:val="0"/>
              <w:marRight w:val="0"/>
              <w:marTop w:val="0"/>
              <w:marBottom w:val="0"/>
              <w:divBdr>
                <w:top w:val="none" w:sz="0" w:space="0" w:color="auto"/>
                <w:left w:val="none" w:sz="0" w:space="0" w:color="auto"/>
                <w:bottom w:val="none" w:sz="0" w:space="0" w:color="auto"/>
                <w:right w:val="none" w:sz="0" w:space="0" w:color="auto"/>
              </w:divBdr>
            </w:div>
            <w:div w:id="1651250970">
              <w:marLeft w:val="0"/>
              <w:marRight w:val="0"/>
              <w:marTop w:val="0"/>
              <w:marBottom w:val="0"/>
              <w:divBdr>
                <w:top w:val="none" w:sz="0" w:space="0" w:color="auto"/>
                <w:left w:val="none" w:sz="0" w:space="0" w:color="auto"/>
                <w:bottom w:val="none" w:sz="0" w:space="0" w:color="auto"/>
                <w:right w:val="none" w:sz="0" w:space="0" w:color="auto"/>
              </w:divBdr>
            </w:div>
            <w:div w:id="1459954821">
              <w:marLeft w:val="0"/>
              <w:marRight w:val="0"/>
              <w:marTop w:val="0"/>
              <w:marBottom w:val="0"/>
              <w:divBdr>
                <w:top w:val="none" w:sz="0" w:space="0" w:color="auto"/>
                <w:left w:val="none" w:sz="0" w:space="0" w:color="auto"/>
                <w:bottom w:val="none" w:sz="0" w:space="0" w:color="auto"/>
                <w:right w:val="none" w:sz="0" w:space="0" w:color="auto"/>
              </w:divBdr>
            </w:div>
            <w:div w:id="173883698">
              <w:marLeft w:val="0"/>
              <w:marRight w:val="0"/>
              <w:marTop w:val="0"/>
              <w:marBottom w:val="0"/>
              <w:divBdr>
                <w:top w:val="none" w:sz="0" w:space="0" w:color="auto"/>
                <w:left w:val="none" w:sz="0" w:space="0" w:color="auto"/>
                <w:bottom w:val="none" w:sz="0" w:space="0" w:color="auto"/>
                <w:right w:val="none" w:sz="0" w:space="0" w:color="auto"/>
              </w:divBdr>
            </w:div>
            <w:div w:id="1176000237">
              <w:marLeft w:val="0"/>
              <w:marRight w:val="0"/>
              <w:marTop w:val="0"/>
              <w:marBottom w:val="0"/>
              <w:divBdr>
                <w:top w:val="none" w:sz="0" w:space="0" w:color="auto"/>
                <w:left w:val="none" w:sz="0" w:space="0" w:color="auto"/>
                <w:bottom w:val="none" w:sz="0" w:space="0" w:color="auto"/>
                <w:right w:val="none" w:sz="0" w:space="0" w:color="auto"/>
              </w:divBdr>
            </w:div>
            <w:div w:id="1916893709">
              <w:marLeft w:val="0"/>
              <w:marRight w:val="0"/>
              <w:marTop w:val="0"/>
              <w:marBottom w:val="0"/>
              <w:divBdr>
                <w:top w:val="none" w:sz="0" w:space="0" w:color="auto"/>
                <w:left w:val="none" w:sz="0" w:space="0" w:color="auto"/>
                <w:bottom w:val="none" w:sz="0" w:space="0" w:color="auto"/>
                <w:right w:val="none" w:sz="0" w:space="0" w:color="auto"/>
              </w:divBdr>
            </w:div>
            <w:div w:id="2133355050">
              <w:marLeft w:val="0"/>
              <w:marRight w:val="0"/>
              <w:marTop w:val="0"/>
              <w:marBottom w:val="0"/>
              <w:divBdr>
                <w:top w:val="none" w:sz="0" w:space="0" w:color="auto"/>
                <w:left w:val="none" w:sz="0" w:space="0" w:color="auto"/>
                <w:bottom w:val="none" w:sz="0" w:space="0" w:color="auto"/>
                <w:right w:val="none" w:sz="0" w:space="0" w:color="auto"/>
              </w:divBdr>
            </w:div>
            <w:div w:id="1695887304">
              <w:marLeft w:val="0"/>
              <w:marRight w:val="0"/>
              <w:marTop w:val="0"/>
              <w:marBottom w:val="0"/>
              <w:divBdr>
                <w:top w:val="none" w:sz="0" w:space="0" w:color="auto"/>
                <w:left w:val="none" w:sz="0" w:space="0" w:color="auto"/>
                <w:bottom w:val="none" w:sz="0" w:space="0" w:color="auto"/>
                <w:right w:val="none" w:sz="0" w:space="0" w:color="auto"/>
              </w:divBdr>
            </w:div>
            <w:div w:id="321853040">
              <w:marLeft w:val="0"/>
              <w:marRight w:val="0"/>
              <w:marTop w:val="0"/>
              <w:marBottom w:val="0"/>
              <w:divBdr>
                <w:top w:val="none" w:sz="0" w:space="0" w:color="auto"/>
                <w:left w:val="none" w:sz="0" w:space="0" w:color="auto"/>
                <w:bottom w:val="none" w:sz="0" w:space="0" w:color="auto"/>
                <w:right w:val="none" w:sz="0" w:space="0" w:color="auto"/>
              </w:divBdr>
            </w:div>
            <w:div w:id="1297683922">
              <w:marLeft w:val="0"/>
              <w:marRight w:val="0"/>
              <w:marTop w:val="0"/>
              <w:marBottom w:val="0"/>
              <w:divBdr>
                <w:top w:val="none" w:sz="0" w:space="0" w:color="auto"/>
                <w:left w:val="none" w:sz="0" w:space="0" w:color="auto"/>
                <w:bottom w:val="none" w:sz="0" w:space="0" w:color="auto"/>
                <w:right w:val="none" w:sz="0" w:space="0" w:color="auto"/>
              </w:divBdr>
            </w:div>
            <w:div w:id="784231790">
              <w:marLeft w:val="0"/>
              <w:marRight w:val="0"/>
              <w:marTop w:val="0"/>
              <w:marBottom w:val="0"/>
              <w:divBdr>
                <w:top w:val="none" w:sz="0" w:space="0" w:color="auto"/>
                <w:left w:val="none" w:sz="0" w:space="0" w:color="auto"/>
                <w:bottom w:val="none" w:sz="0" w:space="0" w:color="auto"/>
                <w:right w:val="none" w:sz="0" w:space="0" w:color="auto"/>
              </w:divBdr>
            </w:div>
            <w:div w:id="1206680212">
              <w:marLeft w:val="0"/>
              <w:marRight w:val="0"/>
              <w:marTop w:val="0"/>
              <w:marBottom w:val="0"/>
              <w:divBdr>
                <w:top w:val="none" w:sz="0" w:space="0" w:color="auto"/>
                <w:left w:val="none" w:sz="0" w:space="0" w:color="auto"/>
                <w:bottom w:val="none" w:sz="0" w:space="0" w:color="auto"/>
                <w:right w:val="none" w:sz="0" w:space="0" w:color="auto"/>
              </w:divBdr>
            </w:div>
            <w:div w:id="662664391">
              <w:marLeft w:val="0"/>
              <w:marRight w:val="0"/>
              <w:marTop w:val="0"/>
              <w:marBottom w:val="0"/>
              <w:divBdr>
                <w:top w:val="none" w:sz="0" w:space="0" w:color="auto"/>
                <w:left w:val="none" w:sz="0" w:space="0" w:color="auto"/>
                <w:bottom w:val="none" w:sz="0" w:space="0" w:color="auto"/>
                <w:right w:val="none" w:sz="0" w:space="0" w:color="auto"/>
              </w:divBdr>
            </w:div>
            <w:div w:id="562180382">
              <w:marLeft w:val="0"/>
              <w:marRight w:val="0"/>
              <w:marTop w:val="0"/>
              <w:marBottom w:val="0"/>
              <w:divBdr>
                <w:top w:val="none" w:sz="0" w:space="0" w:color="auto"/>
                <w:left w:val="none" w:sz="0" w:space="0" w:color="auto"/>
                <w:bottom w:val="none" w:sz="0" w:space="0" w:color="auto"/>
                <w:right w:val="none" w:sz="0" w:space="0" w:color="auto"/>
              </w:divBdr>
            </w:div>
            <w:div w:id="1551654276">
              <w:marLeft w:val="0"/>
              <w:marRight w:val="0"/>
              <w:marTop w:val="0"/>
              <w:marBottom w:val="0"/>
              <w:divBdr>
                <w:top w:val="none" w:sz="0" w:space="0" w:color="auto"/>
                <w:left w:val="none" w:sz="0" w:space="0" w:color="auto"/>
                <w:bottom w:val="none" w:sz="0" w:space="0" w:color="auto"/>
                <w:right w:val="none" w:sz="0" w:space="0" w:color="auto"/>
              </w:divBdr>
            </w:div>
            <w:div w:id="568424708">
              <w:marLeft w:val="0"/>
              <w:marRight w:val="0"/>
              <w:marTop w:val="0"/>
              <w:marBottom w:val="0"/>
              <w:divBdr>
                <w:top w:val="none" w:sz="0" w:space="0" w:color="auto"/>
                <w:left w:val="none" w:sz="0" w:space="0" w:color="auto"/>
                <w:bottom w:val="none" w:sz="0" w:space="0" w:color="auto"/>
                <w:right w:val="none" w:sz="0" w:space="0" w:color="auto"/>
              </w:divBdr>
            </w:div>
            <w:div w:id="962033219">
              <w:marLeft w:val="0"/>
              <w:marRight w:val="0"/>
              <w:marTop w:val="0"/>
              <w:marBottom w:val="0"/>
              <w:divBdr>
                <w:top w:val="none" w:sz="0" w:space="0" w:color="auto"/>
                <w:left w:val="none" w:sz="0" w:space="0" w:color="auto"/>
                <w:bottom w:val="none" w:sz="0" w:space="0" w:color="auto"/>
                <w:right w:val="none" w:sz="0" w:space="0" w:color="auto"/>
              </w:divBdr>
            </w:div>
            <w:div w:id="550112502">
              <w:marLeft w:val="0"/>
              <w:marRight w:val="0"/>
              <w:marTop w:val="0"/>
              <w:marBottom w:val="0"/>
              <w:divBdr>
                <w:top w:val="none" w:sz="0" w:space="0" w:color="auto"/>
                <w:left w:val="none" w:sz="0" w:space="0" w:color="auto"/>
                <w:bottom w:val="none" w:sz="0" w:space="0" w:color="auto"/>
                <w:right w:val="none" w:sz="0" w:space="0" w:color="auto"/>
              </w:divBdr>
            </w:div>
            <w:div w:id="987779435">
              <w:marLeft w:val="0"/>
              <w:marRight w:val="0"/>
              <w:marTop w:val="0"/>
              <w:marBottom w:val="0"/>
              <w:divBdr>
                <w:top w:val="none" w:sz="0" w:space="0" w:color="auto"/>
                <w:left w:val="none" w:sz="0" w:space="0" w:color="auto"/>
                <w:bottom w:val="none" w:sz="0" w:space="0" w:color="auto"/>
                <w:right w:val="none" w:sz="0" w:space="0" w:color="auto"/>
              </w:divBdr>
            </w:div>
            <w:div w:id="69499349">
              <w:marLeft w:val="0"/>
              <w:marRight w:val="0"/>
              <w:marTop w:val="0"/>
              <w:marBottom w:val="0"/>
              <w:divBdr>
                <w:top w:val="none" w:sz="0" w:space="0" w:color="auto"/>
                <w:left w:val="none" w:sz="0" w:space="0" w:color="auto"/>
                <w:bottom w:val="none" w:sz="0" w:space="0" w:color="auto"/>
                <w:right w:val="none" w:sz="0" w:space="0" w:color="auto"/>
              </w:divBdr>
            </w:div>
            <w:div w:id="44261968">
              <w:marLeft w:val="0"/>
              <w:marRight w:val="0"/>
              <w:marTop w:val="0"/>
              <w:marBottom w:val="0"/>
              <w:divBdr>
                <w:top w:val="none" w:sz="0" w:space="0" w:color="auto"/>
                <w:left w:val="none" w:sz="0" w:space="0" w:color="auto"/>
                <w:bottom w:val="none" w:sz="0" w:space="0" w:color="auto"/>
                <w:right w:val="none" w:sz="0" w:space="0" w:color="auto"/>
              </w:divBdr>
            </w:div>
            <w:div w:id="734741939">
              <w:marLeft w:val="0"/>
              <w:marRight w:val="0"/>
              <w:marTop w:val="0"/>
              <w:marBottom w:val="0"/>
              <w:divBdr>
                <w:top w:val="none" w:sz="0" w:space="0" w:color="auto"/>
                <w:left w:val="none" w:sz="0" w:space="0" w:color="auto"/>
                <w:bottom w:val="none" w:sz="0" w:space="0" w:color="auto"/>
                <w:right w:val="none" w:sz="0" w:space="0" w:color="auto"/>
              </w:divBdr>
            </w:div>
            <w:div w:id="1844202872">
              <w:marLeft w:val="0"/>
              <w:marRight w:val="0"/>
              <w:marTop w:val="0"/>
              <w:marBottom w:val="0"/>
              <w:divBdr>
                <w:top w:val="none" w:sz="0" w:space="0" w:color="auto"/>
                <w:left w:val="none" w:sz="0" w:space="0" w:color="auto"/>
                <w:bottom w:val="none" w:sz="0" w:space="0" w:color="auto"/>
                <w:right w:val="none" w:sz="0" w:space="0" w:color="auto"/>
              </w:divBdr>
            </w:div>
            <w:div w:id="261912730">
              <w:marLeft w:val="0"/>
              <w:marRight w:val="0"/>
              <w:marTop w:val="0"/>
              <w:marBottom w:val="0"/>
              <w:divBdr>
                <w:top w:val="none" w:sz="0" w:space="0" w:color="auto"/>
                <w:left w:val="none" w:sz="0" w:space="0" w:color="auto"/>
                <w:bottom w:val="none" w:sz="0" w:space="0" w:color="auto"/>
                <w:right w:val="none" w:sz="0" w:space="0" w:color="auto"/>
              </w:divBdr>
            </w:div>
            <w:div w:id="1643073180">
              <w:marLeft w:val="0"/>
              <w:marRight w:val="0"/>
              <w:marTop w:val="0"/>
              <w:marBottom w:val="0"/>
              <w:divBdr>
                <w:top w:val="none" w:sz="0" w:space="0" w:color="auto"/>
                <w:left w:val="none" w:sz="0" w:space="0" w:color="auto"/>
                <w:bottom w:val="none" w:sz="0" w:space="0" w:color="auto"/>
                <w:right w:val="none" w:sz="0" w:space="0" w:color="auto"/>
              </w:divBdr>
            </w:div>
            <w:div w:id="1500851779">
              <w:marLeft w:val="0"/>
              <w:marRight w:val="0"/>
              <w:marTop w:val="0"/>
              <w:marBottom w:val="0"/>
              <w:divBdr>
                <w:top w:val="none" w:sz="0" w:space="0" w:color="auto"/>
                <w:left w:val="none" w:sz="0" w:space="0" w:color="auto"/>
                <w:bottom w:val="none" w:sz="0" w:space="0" w:color="auto"/>
                <w:right w:val="none" w:sz="0" w:space="0" w:color="auto"/>
              </w:divBdr>
            </w:div>
            <w:div w:id="1276333320">
              <w:marLeft w:val="0"/>
              <w:marRight w:val="0"/>
              <w:marTop w:val="0"/>
              <w:marBottom w:val="0"/>
              <w:divBdr>
                <w:top w:val="none" w:sz="0" w:space="0" w:color="auto"/>
                <w:left w:val="none" w:sz="0" w:space="0" w:color="auto"/>
                <w:bottom w:val="none" w:sz="0" w:space="0" w:color="auto"/>
                <w:right w:val="none" w:sz="0" w:space="0" w:color="auto"/>
              </w:divBdr>
            </w:div>
            <w:div w:id="1266041435">
              <w:marLeft w:val="0"/>
              <w:marRight w:val="0"/>
              <w:marTop w:val="0"/>
              <w:marBottom w:val="0"/>
              <w:divBdr>
                <w:top w:val="none" w:sz="0" w:space="0" w:color="auto"/>
                <w:left w:val="none" w:sz="0" w:space="0" w:color="auto"/>
                <w:bottom w:val="none" w:sz="0" w:space="0" w:color="auto"/>
                <w:right w:val="none" w:sz="0" w:space="0" w:color="auto"/>
              </w:divBdr>
            </w:div>
            <w:div w:id="1154377644">
              <w:marLeft w:val="0"/>
              <w:marRight w:val="0"/>
              <w:marTop w:val="0"/>
              <w:marBottom w:val="0"/>
              <w:divBdr>
                <w:top w:val="none" w:sz="0" w:space="0" w:color="auto"/>
                <w:left w:val="none" w:sz="0" w:space="0" w:color="auto"/>
                <w:bottom w:val="none" w:sz="0" w:space="0" w:color="auto"/>
                <w:right w:val="none" w:sz="0" w:space="0" w:color="auto"/>
              </w:divBdr>
            </w:div>
            <w:div w:id="1704400537">
              <w:marLeft w:val="0"/>
              <w:marRight w:val="0"/>
              <w:marTop w:val="0"/>
              <w:marBottom w:val="0"/>
              <w:divBdr>
                <w:top w:val="none" w:sz="0" w:space="0" w:color="auto"/>
                <w:left w:val="none" w:sz="0" w:space="0" w:color="auto"/>
                <w:bottom w:val="none" w:sz="0" w:space="0" w:color="auto"/>
                <w:right w:val="none" w:sz="0" w:space="0" w:color="auto"/>
              </w:divBdr>
            </w:div>
            <w:div w:id="161555511">
              <w:marLeft w:val="0"/>
              <w:marRight w:val="0"/>
              <w:marTop w:val="0"/>
              <w:marBottom w:val="0"/>
              <w:divBdr>
                <w:top w:val="none" w:sz="0" w:space="0" w:color="auto"/>
                <w:left w:val="none" w:sz="0" w:space="0" w:color="auto"/>
                <w:bottom w:val="none" w:sz="0" w:space="0" w:color="auto"/>
                <w:right w:val="none" w:sz="0" w:space="0" w:color="auto"/>
              </w:divBdr>
            </w:div>
            <w:div w:id="1696882498">
              <w:marLeft w:val="0"/>
              <w:marRight w:val="0"/>
              <w:marTop w:val="0"/>
              <w:marBottom w:val="0"/>
              <w:divBdr>
                <w:top w:val="none" w:sz="0" w:space="0" w:color="auto"/>
                <w:left w:val="none" w:sz="0" w:space="0" w:color="auto"/>
                <w:bottom w:val="none" w:sz="0" w:space="0" w:color="auto"/>
                <w:right w:val="none" w:sz="0" w:space="0" w:color="auto"/>
              </w:divBdr>
            </w:div>
            <w:div w:id="306210472">
              <w:marLeft w:val="0"/>
              <w:marRight w:val="0"/>
              <w:marTop w:val="0"/>
              <w:marBottom w:val="0"/>
              <w:divBdr>
                <w:top w:val="none" w:sz="0" w:space="0" w:color="auto"/>
                <w:left w:val="none" w:sz="0" w:space="0" w:color="auto"/>
                <w:bottom w:val="none" w:sz="0" w:space="0" w:color="auto"/>
                <w:right w:val="none" w:sz="0" w:space="0" w:color="auto"/>
              </w:divBdr>
            </w:div>
            <w:div w:id="1942030856">
              <w:marLeft w:val="0"/>
              <w:marRight w:val="0"/>
              <w:marTop w:val="0"/>
              <w:marBottom w:val="0"/>
              <w:divBdr>
                <w:top w:val="none" w:sz="0" w:space="0" w:color="auto"/>
                <w:left w:val="none" w:sz="0" w:space="0" w:color="auto"/>
                <w:bottom w:val="none" w:sz="0" w:space="0" w:color="auto"/>
                <w:right w:val="none" w:sz="0" w:space="0" w:color="auto"/>
              </w:divBdr>
            </w:div>
            <w:div w:id="1320965894">
              <w:marLeft w:val="0"/>
              <w:marRight w:val="0"/>
              <w:marTop w:val="0"/>
              <w:marBottom w:val="0"/>
              <w:divBdr>
                <w:top w:val="none" w:sz="0" w:space="0" w:color="auto"/>
                <w:left w:val="none" w:sz="0" w:space="0" w:color="auto"/>
                <w:bottom w:val="none" w:sz="0" w:space="0" w:color="auto"/>
                <w:right w:val="none" w:sz="0" w:space="0" w:color="auto"/>
              </w:divBdr>
            </w:div>
            <w:div w:id="543182112">
              <w:marLeft w:val="0"/>
              <w:marRight w:val="0"/>
              <w:marTop w:val="0"/>
              <w:marBottom w:val="0"/>
              <w:divBdr>
                <w:top w:val="none" w:sz="0" w:space="0" w:color="auto"/>
                <w:left w:val="none" w:sz="0" w:space="0" w:color="auto"/>
                <w:bottom w:val="none" w:sz="0" w:space="0" w:color="auto"/>
                <w:right w:val="none" w:sz="0" w:space="0" w:color="auto"/>
              </w:divBdr>
            </w:div>
            <w:div w:id="1900050604">
              <w:marLeft w:val="0"/>
              <w:marRight w:val="0"/>
              <w:marTop w:val="0"/>
              <w:marBottom w:val="0"/>
              <w:divBdr>
                <w:top w:val="none" w:sz="0" w:space="0" w:color="auto"/>
                <w:left w:val="none" w:sz="0" w:space="0" w:color="auto"/>
                <w:bottom w:val="none" w:sz="0" w:space="0" w:color="auto"/>
                <w:right w:val="none" w:sz="0" w:space="0" w:color="auto"/>
              </w:divBdr>
            </w:div>
            <w:div w:id="392696718">
              <w:marLeft w:val="0"/>
              <w:marRight w:val="0"/>
              <w:marTop w:val="0"/>
              <w:marBottom w:val="0"/>
              <w:divBdr>
                <w:top w:val="none" w:sz="0" w:space="0" w:color="auto"/>
                <w:left w:val="none" w:sz="0" w:space="0" w:color="auto"/>
                <w:bottom w:val="none" w:sz="0" w:space="0" w:color="auto"/>
                <w:right w:val="none" w:sz="0" w:space="0" w:color="auto"/>
              </w:divBdr>
            </w:div>
            <w:div w:id="1286544897">
              <w:marLeft w:val="0"/>
              <w:marRight w:val="0"/>
              <w:marTop w:val="0"/>
              <w:marBottom w:val="0"/>
              <w:divBdr>
                <w:top w:val="none" w:sz="0" w:space="0" w:color="auto"/>
                <w:left w:val="none" w:sz="0" w:space="0" w:color="auto"/>
                <w:bottom w:val="none" w:sz="0" w:space="0" w:color="auto"/>
                <w:right w:val="none" w:sz="0" w:space="0" w:color="auto"/>
              </w:divBdr>
            </w:div>
            <w:div w:id="609701937">
              <w:marLeft w:val="0"/>
              <w:marRight w:val="0"/>
              <w:marTop w:val="0"/>
              <w:marBottom w:val="0"/>
              <w:divBdr>
                <w:top w:val="none" w:sz="0" w:space="0" w:color="auto"/>
                <w:left w:val="none" w:sz="0" w:space="0" w:color="auto"/>
                <w:bottom w:val="none" w:sz="0" w:space="0" w:color="auto"/>
                <w:right w:val="none" w:sz="0" w:space="0" w:color="auto"/>
              </w:divBdr>
            </w:div>
            <w:div w:id="232739344">
              <w:marLeft w:val="0"/>
              <w:marRight w:val="0"/>
              <w:marTop w:val="0"/>
              <w:marBottom w:val="0"/>
              <w:divBdr>
                <w:top w:val="none" w:sz="0" w:space="0" w:color="auto"/>
                <w:left w:val="none" w:sz="0" w:space="0" w:color="auto"/>
                <w:bottom w:val="none" w:sz="0" w:space="0" w:color="auto"/>
                <w:right w:val="none" w:sz="0" w:space="0" w:color="auto"/>
              </w:divBdr>
            </w:div>
            <w:div w:id="1159613622">
              <w:marLeft w:val="0"/>
              <w:marRight w:val="0"/>
              <w:marTop w:val="0"/>
              <w:marBottom w:val="0"/>
              <w:divBdr>
                <w:top w:val="none" w:sz="0" w:space="0" w:color="auto"/>
                <w:left w:val="none" w:sz="0" w:space="0" w:color="auto"/>
                <w:bottom w:val="none" w:sz="0" w:space="0" w:color="auto"/>
                <w:right w:val="none" w:sz="0" w:space="0" w:color="auto"/>
              </w:divBdr>
            </w:div>
            <w:div w:id="2040734567">
              <w:marLeft w:val="0"/>
              <w:marRight w:val="0"/>
              <w:marTop w:val="0"/>
              <w:marBottom w:val="0"/>
              <w:divBdr>
                <w:top w:val="none" w:sz="0" w:space="0" w:color="auto"/>
                <w:left w:val="none" w:sz="0" w:space="0" w:color="auto"/>
                <w:bottom w:val="none" w:sz="0" w:space="0" w:color="auto"/>
                <w:right w:val="none" w:sz="0" w:space="0" w:color="auto"/>
              </w:divBdr>
            </w:div>
            <w:div w:id="983699907">
              <w:marLeft w:val="0"/>
              <w:marRight w:val="0"/>
              <w:marTop w:val="0"/>
              <w:marBottom w:val="0"/>
              <w:divBdr>
                <w:top w:val="none" w:sz="0" w:space="0" w:color="auto"/>
                <w:left w:val="none" w:sz="0" w:space="0" w:color="auto"/>
                <w:bottom w:val="none" w:sz="0" w:space="0" w:color="auto"/>
                <w:right w:val="none" w:sz="0" w:space="0" w:color="auto"/>
              </w:divBdr>
            </w:div>
            <w:div w:id="22177453">
              <w:marLeft w:val="0"/>
              <w:marRight w:val="0"/>
              <w:marTop w:val="0"/>
              <w:marBottom w:val="0"/>
              <w:divBdr>
                <w:top w:val="none" w:sz="0" w:space="0" w:color="auto"/>
                <w:left w:val="none" w:sz="0" w:space="0" w:color="auto"/>
                <w:bottom w:val="none" w:sz="0" w:space="0" w:color="auto"/>
                <w:right w:val="none" w:sz="0" w:space="0" w:color="auto"/>
              </w:divBdr>
            </w:div>
            <w:div w:id="429205528">
              <w:marLeft w:val="0"/>
              <w:marRight w:val="0"/>
              <w:marTop w:val="0"/>
              <w:marBottom w:val="0"/>
              <w:divBdr>
                <w:top w:val="none" w:sz="0" w:space="0" w:color="auto"/>
                <w:left w:val="none" w:sz="0" w:space="0" w:color="auto"/>
                <w:bottom w:val="none" w:sz="0" w:space="0" w:color="auto"/>
                <w:right w:val="none" w:sz="0" w:space="0" w:color="auto"/>
              </w:divBdr>
            </w:div>
            <w:div w:id="1117482059">
              <w:marLeft w:val="0"/>
              <w:marRight w:val="0"/>
              <w:marTop w:val="0"/>
              <w:marBottom w:val="0"/>
              <w:divBdr>
                <w:top w:val="none" w:sz="0" w:space="0" w:color="auto"/>
                <w:left w:val="none" w:sz="0" w:space="0" w:color="auto"/>
                <w:bottom w:val="none" w:sz="0" w:space="0" w:color="auto"/>
                <w:right w:val="none" w:sz="0" w:space="0" w:color="auto"/>
              </w:divBdr>
            </w:div>
            <w:div w:id="787315266">
              <w:marLeft w:val="0"/>
              <w:marRight w:val="0"/>
              <w:marTop w:val="0"/>
              <w:marBottom w:val="0"/>
              <w:divBdr>
                <w:top w:val="none" w:sz="0" w:space="0" w:color="auto"/>
                <w:left w:val="none" w:sz="0" w:space="0" w:color="auto"/>
                <w:bottom w:val="none" w:sz="0" w:space="0" w:color="auto"/>
                <w:right w:val="none" w:sz="0" w:space="0" w:color="auto"/>
              </w:divBdr>
            </w:div>
            <w:div w:id="1654603060">
              <w:marLeft w:val="0"/>
              <w:marRight w:val="0"/>
              <w:marTop w:val="0"/>
              <w:marBottom w:val="0"/>
              <w:divBdr>
                <w:top w:val="none" w:sz="0" w:space="0" w:color="auto"/>
                <w:left w:val="none" w:sz="0" w:space="0" w:color="auto"/>
                <w:bottom w:val="none" w:sz="0" w:space="0" w:color="auto"/>
                <w:right w:val="none" w:sz="0" w:space="0" w:color="auto"/>
              </w:divBdr>
            </w:div>
            <w:div w:id="2075349992">
              <w:marLeft w:val="0"/>
              <w:marRight w:val="0"/>
              <w:marTop w:val="0"/>
              <w:marBottom w:val="0"/>
              <w:divBdr>
                <w:top w:val="none" w:sz="0" w:space="0" w:color="auto"/>
                <w:left w:val="none" w:sz="0" w:space="0" w:color="auto"/>
                <w:bottom w:val="none" w:sz="0" w:space="0" w:color="auto"/>
                <w:right w:val="none" w:sz="0" w:space="0" w:color="auto"/>
              </w:divBdr>
            </w:div>
            <w:div w:id="121728335">
              <w:marLeft w:val="0"/>
              <w:marRight w:val="0"/>
              <w:marTop w:val="0"/>
              <w:marBottom w:val="0"/>
              <w:divBdr>
                <w:top w:val="none" w:sz="0" w:space="0" w:color="auto"/>
                <w:left w:val="none" w:sz="0" w:space="0" w:color="auto"/>
                <w:bottom w:val="none" w:sz="0" w:space="0" w:color="auto"/>
                <w:right w:val="none" w:sz="0" w:space="0" w:color="auto"/>
              </w:divBdr>
            </w:div>
            <w:div w:id="240874612">
              <w:marLeft w:val="0"/>
              <w:marRight w:val="0"/>
              <w:marTop w:val="0"/>
              <w:marBottom w:val="0"/>
              <w:divBdr>
                <w:top w:val="none" w:sz="0" w:space="0" w:color="auto"/>
                <w:left w:val="none" w:sz="0" w:space="0" w:color="auto"/>
                <w:bottom w:val="none" w:sz="0" w:space="0" w:color="auto"/>
                <w:right w:val="none" w:sz="0" w:space="0" w:color="auto"/>
              </w:divBdr>
            </w:div>
            <w:div w:id="598219844">
              <w:marLeft w:val="0"/>
              <w:marRight w:val="0"/>
              <w:marTop w:val="0"/>
              <w:marBottom w:val="0"/>
              <w:divBdr>
                <w:top w:val="none" w:sz="0" w:space="0" w:color="auto"/>
                <w:left w:val="none" w:sz="0" w:space="0" w:color="auto"/>
                <w:bottom w:val="none" w:sz="0" w:space="0" w:color="auto"/>
                <w:right w:val="none" w:sz="0" w:space="0" w:color="auto"/>
              </w:divBdr>
            </w:div>
            <w:div w:id="1573076560">
              <w:marLeft w:val="0"/>
              <w:marRight w:val="0"/>
              <w:marTop w:val="0"/>
              <w:marBottom w:val="0"/>
              <w:divBdr>
                <w:top w:val="none" w:sz="0" w:space="0" w:color="auto"/>
                <w:left w:val="none" w:sz="0" w:space="0" w:color="auto"/>
                <w:bottom w:val="none" w:sz="0" w:space="0" w:color="auto"/>
                <w:right w:val="none" w:sz="0" w:space="0" w:color="auto"/>
              </w:divBdr>
            </w:div>
            <w:div w:id="187988958">
              <w:marLeft w:val="0"/>
              <w:marRight w:val="0"/>
              <w:marTop w:val="0"/>
              <w:marBottom w:val="0"/>
              <w:divBdr>
                <w:top w:val="none" w:sz="0" w:space="0" w:color="auto"/>
                <w:left w:val="none" w:sz="0" w:space="0" w:color="auto"/>
                <w:bottom w:val="none" w:sz="0" w:space="0" w:color="auto"/>
                <w:right w:val="none" w:sz="0" w:space="0" w:color="auto"/>
              </w:divBdr>
            </w:div>
            <w:div w:id="568224621">
              <w:marLeft w:val="0"/>
              <w:marRight w:val="0"/>
              <w:marTop w:val="0"/>
              <w:marBottom w:val="0"/>
              <w:divBdr>
                <w:top w:val="none" w:sz="0" w:space="0" w:color="auto"/>
                <w:left w:val="none" w:sz="0" w:space="0" w:color="auto"/>
                <w:bottom w:val="none" w:sz="0" w:space="0" w:color="auto"/>
                <w:right w:val="none" w:sz="0" w:space="0" w:color="auto"/>
              </w:divBdr>
            </w:div>
            <w:div w:id="1733194162">
              <w:marLeft w:val="0"/>
              <w:marRight w:val="0"/>
              <w:marTop w:val="0"/>
              <w:marBottom w:val="0"/>
              <w:divBdr>
                <w:top w:val="none" w:sz="0" w:space="0" w:color="auto"/>
                <w:left w:val="none" w:sz="0" w:space="0" w:color="auto"/>
                <w:bottom w:val="none" w:sz="0" w:space="0" w:color="auto"/>
                <w:right w:val="none" w:sz="0" w:space="0" w:color="auto"/>
              </w:divBdr>
            </w:div>
            <w:div w:id="1384214679">
              <w:marLeft w:val="0"/>
              <w:marRight w:val="0"/>
              <w:marTop w:val="0"/>
              <w:marBottom w:val="0"/>
              <w:divBdr>
                <w:top w:val="none" w:sz="0" w:space="0" w:color="auto"/>
                <w:left w:val="none" w:sz="0" w:space="0" w:color="auto"/>
                <w:bottom w:val="none" w:sz="0" w:space="0" w:color="auto"/>
                <w:right w:val="none" w:sz="0" w:space="0" w:color="auto"/>
              </w:divBdr>
            </w:div>
            <w:div w:id="1933780712">
              <w:marLeft w:val="0"/>
              <w:marRight w:val="0"/>
              <w:marTop w:val="0"/>
              <w:marBottom w:val="0"/>
              <w:divBdr>
                <w:top w:val="none" w:sz="0" w:space="0" w:color="auto"/>
                <w:left w:val="none" w:sz="0" w:space="0" w:color="auto"/>
                <w:bottom w:val="none" w:sz="0" w:space="0" w:color="auto"/>
                <w:right w:val="none" w:sz="0" w:space="0" w:color="auto"/>
              </w:divBdr>
            </w:div>
            <w:div w:id="475220269">
              <w:marLeft w:val="0"/>
              <w:marRight w:val="0"/>
              <w:marTop w:val="0"/>
              <w:marBottom w:val="0"/>
              <w:divBdr>
                <w:top w:val="none" w:sz="0" w:space="0" w:color="auto"/>
                <w:left w:val="none" w:sz="0" w:space="0" w:color="auto"/>
                <w:bottom w:val="none" w:sz="0" w:space="0" w:color="auto"/>
                <w:right w:val="none" w:sz="0" w:space="0" w:color="auto"/>
              </w:divBdr>
            </w:div>
            <w:div w:id="1447194337">
              <w:marLeft w:val="0"/>
              <w:marRight w:val="0"/>
              <w:marTop w:val="0"/>
              <w:marBottom w:val="0"/>
              <w:divBdr>
                <w:top w:val="none" w:sz="0" w:space="0" w:color="auto"/>
                <w:left w:val="none" w:sz="0" w:space="0" w:color="auto"/>
                <w:bottom w:val="none" w:sz="0" w:space="0" w:color="auto"/>
                <w:right w:val="none" w:sz="0" w:space="0" w:color="auto"/>
              </w:divBdr>
            </w:div>
            <w:div w:id="1281835081">
              <w:marLeft w:val="0"/>
              <w:marRight w:val="0"/>
              <w:marTop w:val="0"/>
              <w:marBottom w:val="0"/>
              <w:divBdr>
                <w:top w:val="none" w:sz="0" w:space="0" w:color="auto"/>
                <w:left w:val="none" w:sz="0" w:space="0" w:color="auto"/>
                <w:bottom w:val="none" w:sz="0" w:space="0" w:color="auto"/>
                <w:right w:val="none" w:sz="0" w:space="0" w:color="auto"/>
              </w:divBdr>
            </w:div>
            <w:div w:id="1529097772">
              <w:marLeft w:val="0"/>
              <w:marRight w:val="0"/>
              <w:marTop w:val="0"/>
              <w:marBottom w:val="0"/>
              <w:divBdr>
                <w:top w:val="none" w:sz="0" w:space="0" w:color="auto"/>
                <w:left w:val="none" w:sz="0" w:space="0" w:color="auto"/>
                <w:bottom w:val="none" w:sz="0" w:space="0" w:color="auto"/>
                <w:right w:val="none" w:sz="0" w:space="0" w:color="auto"/>
              </w:divBdr>
            </w:div>
            <w:div w:id="1777551983">
              <w:marLeft w:val="0"/>
              <w:marRight w:val="0"/>
              <w:marTop w:val="0"/>
              <w:marBottom w:val="0"/>
              <w:divBdr>
                <w:top w:val="none" w:sz="0" w:space="0" w:color="auto"/>
                <w:left w:val="none" w:sz="0" w:space="0" w:color="auto"/>
                <w:bottom w:val="none" w:sz="0" w:space="0" w:color="auto"/>
                <w:right w:val="none" w:sz="0" w:space="0" w:color="auto"/>
              </w:divBdr>
            </w:div>
            <w:div w:id="307904066">
              <w:marLeft w:val="0"/>
              <w:marRight w:val="0"/>
              <w:marTop w:val="0"/>
              <w:marBottom w:val="0"/>
              <w:divBdr>
                <w:top w:val="none" w:sz="0" w:space="0" w:color="auto"/>
                <w:left w:val="none" w:sz="0" w:space="0" w:color="auto"/>
                <w:bottom w:val="none" w:sz="0" w:space="0" w:color="auto"/>
                <w:right w:val="none" w:sz="0" w:space="0" w:color="auto"/>
              </w:divBdr>
            </w:div>
            <w:div w:id="35089419">
              <w:marLeft w:val="0"/>
              <w:marRight w:val="0"/>
              <w:marTop w:val="0"/>
              <w:marBottom w:val="0"/>
              <w:divBdr>
                <w:top w:val="none" w:sz="0" w:space="0" w:color="auto"/>
                <w:left w:val="none" w:sz="0" w:space="0" w:color="auto"/>
                <w:bottom w:val="none" w:sz="0" w:space="0" w:color="auto"/>
                <w:right w:val="none" w:sz="0" w:space="0" w:color="auto"/>
              </w:divBdr>
            </w:div>
            <w:div w:id="457534710">
              <w:marLeft w:val="0"/>
              <w:marRight w:val="0"/>
              <w:marTop w:val="0"/>
              <w:marBottom w:val="0"/>
              <w:divBdr>
                <w:top w:val="none" w:sz="0" w:space="0" w:color="auto"/>
                <w:left w:val="none" w:sz="0" w:space="0" w:color="auto"/>
                <w:bottom w:val="none" w:sz="0" w:space="0" w:color="auto"/>
                <w:right w:val="none" w:sz="0" w:space="0" w:color="auto"/>
              </w:divBdr>
            </w:div>
            <w:div w:id="1091582356">
              <w:marLeft w:val="0"/>
              <w:marRight w:val="0"/>
              <w:marTop w:val="0"/>
              <w:marBottom w:val="0"/>
              <w:divBdr>
                <w:top w:val="none" w:sz="0" w:space="0" w:color="auto"/>
                <w:left w:val="none" w:sz="0" w:space="0" w:color="auto"/>
                <w:bottom w:val="none" w:sz="0" w:space="0" w:color="auto"/>
                <w:right w:val="none" w:sz="0" w:space="0" w:color="auto"/>
              </w:divBdr>
            </w:div>
            <w:div w:id="88277882">
              <w:marLeft w:val="0"/>
              <w:marRight w:val="0"/>
              <w:marTop w:val="0"/>
              <w:marBottom w:val="0"/>
              <w:divBdr>
                <w:top w:val="none" w:sz="0" w:space="0" w:color="auto"/>
                <w:left w:val="none" w:sz="0" w:space="0" w:color="auto"/>
                <w:bottom w:val="none" w:sz="0" w:space="0" w:color="auto"/>
                <w:right w:val="none" w:sz="0" w:space="0" w:color="auto"/>
              </w:divBdr>
            </w:div>
            <w:div w:id="1989939522">
              <w:marLeft w:val="0"/>
              <w:marRight w:val="0"/>
              <w:marTop w:val="0"/>
              <w:marBottom w:val="0"/>
              <w:divBdr>
                <w:top w:val="none" w:sz="0" w:space="0" w:color="auto"/>
                <w:left w:val="none" w:sz="0" w:space="0" w:color="auto"/>
                <w:bottom w:val="none" w:sz="0" w:space="0" w:color="auto"/>
                <w:right w:val="none" w:sz="0" w:space="0" w:color="auto"/>
              </w:divBdr>
            </w:div>
            <w:div w:id="495918355">
              <w:marLeft w:val="0"/>
              <w:marRight w:val="0"/>
              <w:marTop w:val="0"/>
              <w:marBottom w:val="0"/>
              <w:divBdr>
                <w:top w:val="none" w:sz="0" w:space="0" w:color="auto"/>
                <w:left w:val="none" w:sz="0" w:space="0" w:color="auto"/>
                <w:bottom w:val="none" w:sz="0" w:space="0" w:color="auto"/>
                <w:right w:val="none" w:sz="0" w:space="0" w:color="auto"/>
              </w:divBdr>
            </w:div>
            <w:div w:id="78409766">
              <w:marLeft w:val="0"/>
              <w:marRight w:val="0"/>
              <w:marTop w:val="0"/>
              <w:marBottom w:val="0"/>
              <w:divBdr>
                <w:top w:val="none" w:sz="0" w:space="0" w:color="auto"/>
                <w:left w:val="none" w:sz="0" w:space="0" w:color="auto"/>
                <w:bottom w:val="none" w:sz="0" w:space="0" w:color="auto"/>
                <w:right w:val="none" w:sz="0" w:space="0" w:color="auto"/>
              </w:divBdr>
            </w:div>
            <w:div w:id="332535566">
              <w:marLeft w:val="0"/>
              <w:marRight w:val="0"/>
              <w:marTop w:val="0"/>
              <w:marBottom w:val="0"/>
              <w:divBdr>
                <w:top w:val="none" w:sz="0" w:space="0" w:color="auto"/>
                <w:left w:val="none" w:sz="0" w:space="0" w:color="auto"/>
                <w:bottom w:val="none" w:sz="0" w:space="0" w:color="auto"/>
                <w:right w:val="none" w:sz="0" w:space="0" w:color="auto"/>
              </w:divBdr>
            </w:div>
            <w:div w:id="57555804">
              <w:marLeft w:val="0"/>
              <w:marRight w:val="0"/>
              <w:marTop w:val="0"/>
              <w:marBottom w:val="0"/>
              <w:divBdr>
                <w:top w:val="none" w:sz="0" w:space="0" w:color="auto"/>
                <w:left w:val="none" w:sz="0" w:space="0" w:color="auto"/>
                <w:bottom w:val="none" w:sz="0" w:space="0" w:color="auto"/>
                <w:right w:val="none" w:sz="0" w:space="0" w:color="auto"/>
              </w:divBdr>
            </w:div>
            <w:div w:id="1686974871">
              <w:marLeft w:val="0"/>
              <w:marRight w:val="0"/>
              <w:marTop w:val="0"/>
              <w:marBottom w:val="0"/>
              <w:divBdr>
                <w:top w:val="none" w:sz="0" w:space="0" w:color="auto"/>
                <w:left w:val="none" w:sz="0" w:space="0" w:color="auto"/>
                <w:bottom w:val="none" w:sz="0" w:space="0" w:color="auto"/>
                <w:right w:val="none" w:sz="0" w:space="0" w:color="auto"/>
              </w:divBdr>
            </w:div>
            <w:div w:id="1934850877">
              <w:marLeft w:val="0"/>
              <w:marRight w:val="0"/>
              <w:marTop w:val="0"/>
              <w:marBottom w:val="0"/>
              <w:divBdr>
                <w:top w:val="none" w:sz="0" w:space="0" w:color="auto"/>
                <w:left w:val="none" w:sz="0" w:space="0" w:color="auto"/>
                <w:bottom w:val="none" w:sz="0" w:space="0" w:color="auto"/>
                <w:right w:val="none" w:sz="0" w:space="0" w:color="auto"/>
              </w:divBdr>
            </w:div>
            <w:div w:id="1859153091">
              <w:marLeft w:val="0"/>
              <w:marRight w:val="0"/>
              <w:marTop w:val="0"/>
              <w:marBottom w:val="0"/>
              <w:divBdr>
                <w:top w:val="none" w:sz="0" w:space="0" w:color="auto"/>
                <w:left w:val="none" w:sz="0" w:space="0" w:color="auto"/>
                <w:bottom w:val="none" w:sz="0" w:space="0" w:color="auto"/>
                <w:right w:val="none" w:sz="0" w:space="0" w:color="auto"/>
              </w:divBdr>
            </w:div>
            <w:div w:id="519897257">
              <w:marLeft w:val="0"/>
              <w:marRight w:val="0"/>
              <w:marTop w:val="0"/>
              <w:marBottom w:val="0"/>
              <w:divBdr>
                <w:top w:val="none" w:sz="0" w:space="0" w:color="auto"/>
                <w:left w:val="none" w:sz="0" w:space="0" w:color="auto"/>
                <w:bottom w:val="none" w:sz="0" w:space="0" w:color="auto"/>
                <w:right w:val="none" w:sz="0" w:space="0" w:color="auto"/>
              </w:divBdr>
            </w:div>
            <w:div w:id="14764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3167</Words>
  <Characters>18053</Characters>
  <Application>Microsoft Office Word</Application>
  <DocSecurity>0</DocSecurity>
  <Lines>150</Lines>
  <Paragraphs>42</Paragraphs>
  <ScaleCrop>false</ScaleCrop>
  <Company/>
  <LinksUpToDate>false</LinksUpToDate>
  <CharactersWithSpaces>21178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2021-09-09T04:50:00Z</dcterms:created>
  <dcterms:modified xsi:type="dcterms:W3CDTF">2021-09-09T05:22:00Z</dcterms:modified>
</cp:coreProperties>
</file>